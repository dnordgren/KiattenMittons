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1A64FF" w14:textId="77777777" w:rsidR="00916C54" w:rsidRDefault="00505AE9">
      <w:pPr>
        <w:pStyle w:val="Heading1"/>
        <w:contextualSpacing w:val="0"/>
      </w:pPr>
      <w:bookmarkStart w:id="0" w:name="h.79rlrs10bm0v" w:colFirst="0" w:colLast="0"/>
      <w:bookmarkEnd w:id="0"/>
      <w:commentRangeStart w:id="1"/>
      <w:r>
        <w:rPr>
          <w:rFonts w:ascii="Arial" w:eastAsia="Arial" w:hAnsi="Arial" w:cs="Arial"/>
        </w:rPr>
        <w:t>Problem Statement</w:t>
      </w:r>
      <w:commentRangeEnd w:id="1"/>
      <w:r w:rsidR="002845A1">
        <w:rPr>
          <w:rStyle w:val="CommentReference"/>
          <w:rFonts w:ascii="Arial" w:eastAsia="Arial" w:hAnsi="Arial" w:cs="Arial"/>
        </w:rPr>
        <w:commentReference w:id="1"/>
      </w:r>
    </w:p>
    <w:p w14:paraId="74A144A1" w14:textId="77777777" w:rsidR="00916C54" w:rsidRDefault="00505AE9">
      <w:pPr>
        <w:pStyle w:val="Normal1"/>
      </w:pPr>
      <w:r>
        <w:t>The National Basketball Association (NBA) desires to achieve a certain level of league parity in order to retain fandom and maintain revenues. The NBA believes that it can establish and maintain league parity by enforcing certain rules in offseason free agency. The NBA believes that designing a multi-agent system that can be used to simulate the dynamics of the offseason free agency will enable them to determine what effects various rules will have on league parity.</w:t>
      </w:r>
    </w:p>
    <w:p w14:paraId="69D2DBF5" w14:textId="77777777" w:rsidR="00916C54" w:rsidRDefault="00916C54">
      <w:pPr>
        <w:pStyle w:val="Normal1"/>
      </w:pPr>
    </w:p>
    <w:p w14:paraId="594D2F6D" w14:textId="7A58EA51" w:rsidR="00916C54" w:rsidRDefault="00505AE9">
      <w:pPr>
        <w:pStyle w:val="Normal1"/>
      </w:pPr>
      <w:r>
        <w:t xml:space="preserve">NBA parity will be measured by computing a Power Index for each team at the beginning of each iteration (after all offseason free agency activity has finished) and computing each team’s Power Index </w:t>
      </w:r>
      <w:commentRangeStart w:id="2"/>
      <w:r>
        <w:t xml:space="preserve">volatility </w:t>
      </w:r>
      <w:commentRangeEnd w:id="2"/>
      <w:r w:rsidR="009070C9">
        <w:rPr>
          <w:rStyle w:val="CommentReference"/>
        </w:rPr>
        <w:commentReference w:id="2"/>
      </w:r>
      <w:r>
        <w:t xml:space="preserve">over time. </w:t>
      </w:r>
      <w:ins w:id="3" w:author="Derek Nordgren" w:date="2015-03-08T20:29:00Z">
        <w:r w:rsidR="00AE096A">
          <w:t xml:space="preserve">The </w:t>
        </w:r>
      </w:ins>
      <w:ins w:id="4" w:author="Derek Nordgren" w:date="2015-03-08T20:30:00Z">
        <w:r w:rsidR="00AE096A">
          <w:t>specifics of volatility computation are</w:t>
        </w:r>
      </w:ins>
      <w:ins w:id="5" w:author="Derek Nordgren" w:date="2015-03-08T20:29:00Z">
        <w:r w:rsidR="00AE096A">
          <w:t xml:space="preserve"> discussed in the Desired Emergent Behavior section. </w:t>
        </w:r>
      </w:ins>
      <w:r>
        <w:t>The NBA’s average volatility can then be computed. The NBA wants to maximize this average volatility.</w:t>
      </w:r>
    </w:p>
    <w:p w14:paraId="0121583F" w14:textId="77777777" w:rsidR="00916C54" w:rsidRDefault="00916C54">
      <w:pPr>
        <w:pStyle w:val="Normal1"/>
      </w:pPr>
    </w:p>
    <w:p w14:paraId="77430EB9" w14:textId="77777777" w:rsidR="00916C54" w:rsidRDefault="00505AE9">
      <w:pPr>
        <w:pStyle w:val="Normal1"/>
      </w:pPr>
      <w:commentRangeStart w:id="6"/>
      <w:r>
        <w:t>Each agent type will operate under two conditions:</w:t>
      </w:r>
      <w:commentRangeEnd w:id="6"/>
      <w:r w:rsidR="009070C9">
        <w:rPr>
          <w:rStyle w:val="CommentReference"/>
        </w:rPr>
        <w:commentReference w:id="6"/>
      </w:r>
    </w:p>
    <w:p w14:paraId="6298C4FE" w14:textId="77777777" w:rsidR="00916C54" w:rsidRDefault="00505AE9">
      <w:pPr>
        <w:pStyle w:val="Normal1"/>
        <w:numPr>
          <w:ilvl w:val="0"/>
          <w:numId w:val="1"/>
        </w:numPr>
        <w:ind w:hanging="359"/>
        <w:contextualSpacing/>
      </w:pPr>
      <w:r>
        <w:t>An agent will not be able to communicate directly with any other agent of the same type.</w:t>
      </w:r>
    </w:p>
    <w:p w14:paraId="19CA3E56" w14:textId="77777777" w:rsidR="00916C54" w:rsidRDefault="00505AE9">
      <w:pPr>
        <w:pStyle w:val="Normal1"/>
        <w:numPr>
          <w:ilvl w:val="0"/>
          <w:numId w:val="1"/>
        </w:numPr>
        <w:ind w:hanging="359"/>
        <w:contextualSpacing/>
      </w:pPr>
      <w:r>
        <w:t>Agents will strive to maximize their respective utility (see Agent Design section for more information on agent utility).</w:t>
      </w:r>
    </w:p>
    <w:p w14:paraId="7EC61898" w14:textId="77777777" w:rsidR="00916C54" w:rsidRDefault="00916C54">
      <w:pPr>
        <w:pStyle w:val="Normal1"/>
      </w:pPr>
    </w:p>
    <w:p w14:paraId="10AA77A2" w14:textId="77777777" w:rsidR="00916C54" w:rsidRDefault="00505AE9">
      <w:pPr>
        <w:pStyle w:val="Normal1"/>
      </w:pPr>
      <w:r>
        <w:t>The agents will make local decisions in an attempt to maximize their individual utility. The NBA would like the rules it introduces to increase the global property of league parity.</w:t>
      </w:r>
    </w:p>
    <w:p w14:paraId="76BC316E" w14:textId="77777777" w:rsidR="00916C54" w:rsidRDefault="00505AE9">
      <w:pPr>
        <w:pStyle w:val="Heading1"/>
        <w:contextualSpacing w:val="0"/>
      </w:pPr>
      <w:bookmarkStart w:id="7" w:name="h.fxzaepn6ck1n" w:colFirst="0" w:colLast="0"/>
      <w:bookmarkEnd w:id="7"/>
      <w:r>
        <w:rPr>
          <w:rFonts w:ascii="Arial" w:eastAsia="Arial" w:hAnsi="Arial" w:cs="Arial"/>
        </w:rPr>
        <w:t>Agent Design</w:t>
      </w:r>
    </w:p>
    <w:p w14:paraId="2CC12FEA" w14:textId="6E8F3017" w:rsidR="00916C54" w:rsidRDefault="00505AE9">
      <w:pPr>
        <w:pStyle w:val="Normal1"/>
      </w:pPr>
      <w:r>
        <w:t>The system will be comprised of two agent types: NBA Players and NBA Teams. Each agent class will be primarily concerned with obtaining its highest individual utility. NBA Players will attempt to maximize their contract size, which will be equivalent to the annual salary multiplied by contract length. NBA Teams will attempt to maximize their overall team Power Index.</w:t>
      </w:r>
    </w:p>
    <w:p w14:paraId="0A57EDAA" w14:textId="77777777" w:rsidR="00916C54" w:rsidRDefault="00916C54">
      <w:pPr>
        <w:pStyle w:val="Normal1"/>
      </w:pPr>
    </w:p>
    <w:p w14:paraId="6A455B70" w14:textId="77777777" w:rsidR="00916C54" w:rsidRDefault="00505AE9">
      <w:pPr>
        <w:pStyle w:val="Normal1"/>
      </w:pPr>
      <w:r>
        <w:rPr>
          <w:b/>
        </w:rPr>
        <w:t>NBA Player</w:t>
      </w:r>
    </w:p>
    <w:p w14:paraId="01D1B8E0" w14:textId="2C7FCF54" w:rsidR="00916C54" w:rsidRDefault="00505AE9">
      <w:pPr>
        <w:pStyle w:val="Normal1"/>
      </w:pPr>
      <w:r>
        <w:t xml:space="preserve">A NBA Player can either be currently contracted by a Team or available to be signed by Teams. A Player will be available if 1) they were on a Team but their contract expired or 2) they entered the system through the Draft (discussed in Environment Design). Players will also have a finite number of years </w:t>
      </w:r>
      <w:r w:rsidR="00224CD9">
        <w:t>for which</w:t>
      </w:r>
      <w:r>
        <w:t xml:space="preserve"> they are available to play in the league. Once they have been in the system for the maximum allotted time, </w:t>
      </w:r>
      <w:r w:rsidR="00224CD9">
        <w:t>a Team can no longer contract the Player</w:t>
      </w:r>
      <w:r>
        <w:t xml:space="preserve"> and </w:t>
      </w:r>
      <w:r w:rsidR="00224CD9">
        <w:t>the Player</w:t>
      </w:r>
      <w:r>
        <w:t xml:space="preserve"> will be </w:t>
      </w:r>
      <w:proofErr w:type="gramStart"/>
      <w:r>
        <w:t>Retired</w:t>
      </w:r>
      <w:proofErr w:type="gramEnd"/>
      <w:r>
        <w:t xml:space="preserve"> from the system.</w:t>
      </w:r>
    </w:p>
    <w:p w14:paraId="65AE0D0A" w14:textId="77777777" w:rsidR="00916C54" w:rsidRDefault="00916C54">
      <w:pPr>
        <w:pStyle w:val="Normal1"/>
      </w:pPr>
    </w:p>
    <w:p w14:paraId="61372428" w14:textId="77777777" w:rsidR="00916C54" w:rsidRDefault="00505AE9">
      <w:pPr>
        <w:pStyle w:val="Normal1"/>
      </w:pPr>
      <w:r>
        <w:t>A Player who is a free agent will be primarily concerned with joining a Team where they can achieve their maximum contract potential. Contract potential is defined as the following:</w:t>
      </w:r>
    </w:p>
    <w:p w14:paraId="1B72F61D" w14:textId="77777777" w:rsidR="0076330A" w:rsidRDefault="0076330A">
      <w:pPr>
        <w:pStyle w:val="Normal1"/>
      </w:pPr>
    </w:p>
    <w:p w14:paraId="24587960" w14:textId="77777777" w:rsidR="00916C54" w:rsidRPr="0076330A" w:rsidRDefault="0076330A">
      <w:pPr>
        <w:pStyle w:val="Normal1"/>
      </w:pPr>
      <m:oMathPara>
        <m:oMathParaPr>
          <m:jc m:val="left"/>
        </m:oMathParaPr>
        <m:oMath>
          <m:r>
            <w:rPr>
              <w:rFonts w:ascii="Cambria Math" w:hAnsi="Cambria Math"/>
            </w:rPr>
            <m:t>Contract Potential=</m:t>
          </m:r>
          <m:d>
            <m:dPr>
              <m:ctrlPr>
                <w:rPr>
                  <w:rFonts w:ascii="Cambria Math" w:hAnsi="Cambria Math"/>
                  <w:i/>
                </w:rPr>
              </m:ctrlPr>
            </m:dPr>
            <m:e>
              <m:r>
                <w:rPr>
                  <w:rFonts w:ascii="Cambria Math" w:hAnsi="Cambria Math"/>
                </w:rPr>
                <m:t>Yearly Contract Salary</m:t>
              </m:r>
            </m:e>
          </m:d>
          <m:r>
            <w:rPr>
              <w:rFonts w:ascii="Cambria Math" w:hAnsi="Cambria Math"/>
            </w:rPr>
            <m:t>*(Contract Le</m:t>
          </m:r>
          <m:r>
            <w:rPr>
              <w:rFonts w:ascii="Cambria Math" w:hAnsi="Cambria Math"/>
            </w:rPr>
            <m:t xml:space="preserve">ngth </m:t>
          </m:r>
          <m:d>
            <m:dPr>
              <m:begChr m:val="["/>
              <m:endChr m:val="]"/>
              <m:ctrlPr>
                <w:rPr>
                  <w:rFonts w:ascii="Cambria Math" w:hAnsi="Cambria Math"/>
                  <w:i/>
                </w:rPr>
              </m:ctrlPr>
            </m:dPr>
            <m:e>
              <m:r>
                <w:rPr>
                  <w:rFonts w:ascii="Cambria Math" w:hAnsi="Cambria Math"/>
                </w:rPr>
                <m:t>Years</m:t>
              </m:r>
            </m:e>
          </m:d>
          <m:r>
            <w:rPr>
              <w:rFonts w:ascii="Cambria Math" w:hAnsi="Cambria Math"/>
            </w:rPr>
            <m:t>)</m:t>
          </m:r>
        </m:oMath>
      </m:oMathPara>
    </w:p>
    <w:p w14:paraId="71350C3F" w14:textId="77777777" w:rsidR="0076330A" w:rsidRPr="0076330A" w:rsidRDefault="0076330A">
      <w:pPr>
        <w:pStyle w:val="Normal1"/>
      </w:pPr>
    </w:p>
    <w:p w14:paraId="1B23CBD1" w14:textId="0FA5B8D6" w:rsidR="00916C54" w:rsidRDefault="0076330A">
      <w:pPr>
        <w:pStyle w:val="Normal1"/>
      </w:pPr>
      <w:r>
        <w:t>Both the salary and the contract length</w:t>
      </w:r>
      <w:r w:rsidR="00505AE9">
        <w:t xml:space="preserve"> will have upper and lower bounds. A Player cannot accept a contract with a length greater than their remaining time in the league. In addition, a </w:t>
      </w:r>
      <w:r w:rsidR="00505AE9">
        <w:lastRenderedPageBreak/>
        <w:t>NBA Player will also have a Team Preference Factor</w:t>
      </w:r>
      <w:r>
        <w:t xml:space="preserve"> (TPF). The TPF</w:t>
      </w:r>
      <w:r w:rsidR="00505AE9">
        <w:t xml:space="preserve"> will </w:t>
      </w:r>
      <w:r w:rsidR="00224CD9">
        <w:t>enable</w:t>
      </w:r>
      <w:r w:rsidR="00505AE9">
        <w:t xml:space="preserve"> a Player to </w:t>
      </w:r>
      <w:r w:rsidR="00224CD9">
        <w:t>consider the P</w:t>
      </w:r>
      <w:r w:rsidR="00505AE9">
        <w:t xml:space="preserve">restige </w:t>
      </w:r>
      <w:r w:rsidR="00224CD9">
        <w:t xml:space="preserve">(a weighted average of the Team’s recent Power Indexes) </w:t>
      </w:r>
      <w:r w:rsidR="00505AE9">
        <w:t>of a Team along with contract size. The overall contract preference formula will therefore be defined as:</w:t>
      </w:r>
    </w:p>
    <w:p w14:paraId="474EDF60" w14:textId="77777777" w:rsidR="00916C54" w:rsidRDefault="00916C54">
      <w:pPr>
        <w:pStyle w:val="Normal1"/>
      </w:pPr>
    </w:p>
    <w:p w14:paraId="37DC4689" w14:textId="77777777" w:rsidR="00916C54" w:rsidRPr="00505AE9" w:rsidRDefault="0076330A">
      <w:pPr>
        <w:pStyle w:val="Normal1"/>
        <w:rPr>
          <w:rFonts w:ascii="Cambria Math" w:hAnsi="Cambria Math"/>
          <w:oMath/>
        </w:rPr>
      </w:pPr>
      <m:oMathPara>
        <m:oMathParaPr>
          <m:jc m:val="left"/>
        </m:oMathParaPr>
        <m:oMath>
          <m:r>
            <w:rPr>
              <w:rFonts w:ascii="Cambria Math" w:hAnsi="Cambria Math"/>
            </w:rPr>
            <m:t>Contract Preference=</m:t>
          </m:r>
          <m:d>
            <m:dPr>
              <m:ctrlPr>
                <w:rPr>
                  <w:rFonts w:ascii="Cambria Math" w:hAnsi="Cambria Math"/>
                  <w:i/>
                </w:rPr>
              </m:ctrlPr>
            </m:dPr>
            <m:e>
              <m:r>
                <w:rPr>
                  <w:rFonts w:ascii="Cambria Math" w:hAnsi="Cambria Math"/>
                </w:rPr>
                <m:t>1-TPF</m:t>
              </m:r>
            </m:e>
          </m:d>
          <m:r>
            <w:rPr>
              <w:rFonts w:ascii="Cambria Math" w:hAnsi="Cambria Math"/>
            </w:rPr>
            <m:t>* Contract Potential+TPF*Team Prestige</m:t>
          </m:r>
        </m:oMath>
      </m:oMathPara>
    </w:p>
    <w:p w14:paraId="188AB563" w14:textId="77777777" w:rsidR="00916C54" w:rsidRDefault="00916C54">
      <w:pPr>
        <w:pStyle w:val="Normal1"/>
      </w:pPr>
    </w:p>
    <w:p w14:paraId="1C5D529C" w14:textId="5E16D78C" w:rsidR="00916C54" w:rsidRDefault="00505AE9">
      <w:pPr>
        <w:pStyle w:val="Normal1"/>
      </w:pPr>
      <w:r>
        <w:t xml:space="preserve">In addition to this, a NBA Player will have a skill value (0-100). This skill value will be generated from a distribution at agent creation. </w:t>
      </w:r>
      <w:commentRangeStart w:id="8"/>
      <w:commentRangeStart w:id="9"/>
      <w:r>
        <w:t xml:space="preserve">This distribution will be based on the distribution of player efficiency ratings (PER) for real NBA players. </w:t>
      </w:r>
      <w:commentRangeEnd w:id="8"/>
      <w:r w:rsidR="009070C9">
        <w:rPr>
          <w:rStyle w:val="CommentReference"/>
        </w:rPr>
        <w:commentReference w:id="8"/>
      </w:r>
      <w:commentRangeEnd w:id="9"/>
      <w:r w:rsidR="009C263D">
        <w:rPr>
          <w:rStyle w:val="CommentReference"/>
        </w:rPr>
        <w:commentReference w:id="9"/>
      </w:r>
      <w:r>
        <w:t>The skill attribute will be a</w:t>
      </w:r>
      <w:r w:rsidR="00001FA5">
        <w:t>djusted each year using a</w:t>
      </w:r>
      <w:r>
        <w:t xml:space="preserve"> function that takes into account the number of years a Player has bee</w:t>
      </w:r>
      <w:r w:rsidR="00224CD9">
        <w:t>n on a Team, the</w:t>
      </w:r>
      <w:r w:rsidR="00001FA5">
        <w:t>ir current</w:t>
      </w:r>
      <w:r w:rsidR="00224CD9">
        <w:t xml:space="preserve"> Team’s Prestige</w:t>
      </w:r>
      <w:r>
        <w:t xml:space="preserve">, and the Player’s years left in the league. </w:t>
      </w:r>
      <w:r w:rsidR="00DD2694">
        <w:t>A Team will consider the Player’s skill</w:t>
      </w:r>
      <w:r>
        <w:t xml:space="preserve"> </w:t>
      </w:r>
      <w:r w:rsidR="00001FA5">
        <w:t>when determining</w:t>
      </w:r>
      <w:r>
        <w:t xml:space="preserve"> whether to offer a contract.</w:t>
      </w:r>
    </w:p>
    <w:p w14:paraId="4336F4A0" w14:textId="77777777" w:rsidR="00916C54" w:rsidRDefault="00916C54">
      <w:pPr>
        <w:pStyle w:val="Normal1"/>
      </w:pPr>
    </w:p>
    <w:p w14:paraId="2E5382AE" w14:textId="77777777" w:rsidR="00916C54" w:rsidRDefault="00505AE9">
      <w:pPr>
        <w:pStyle w:val="Normal1"/>
      </w:pPr>
      <w:r>
        <w:rPr>
          <w:b/>
        </w:rPr>
        <w:t>NBA Team</w:t>
      </w:r>
    </w:p>
    <w:p w14:paraId="54C91DE8" w14:textId="77777777" w:rsidR="00916C54" w:rsidRDefault="00505AE9">
      <w:pPr>
        <w:pStyle w:val="Normal1"/>
      </w:pPr>
      <w:r>
        <w:t xml:space="preserve">A NBA Team will be a collection of Players. Each year, a Team is primarily concerned with maximizing its Power Index relative to the environmental constraints discussed in the Environment Design section below. </w:t>
      </w:r>
    </w:p>
    <w:p w14:paraId="428D3F2C" w14:textId="77777777" w:rsidR="00916C54" w:rsidRDefault="00916C54">
      <w:pPr>
        <w:pStyle w:val="Normal1"/>
      </w:pPr>
    </w:p>
    <w:p w14:paraId="182B9A6F" w14:textId="77777777" w:rsidR="00160E9E" w:rsidRDefault="00505AE9">
      <w:pPr>
        <w:pStyle w:val="Normal1"/>
        <w:rPr>
          <w:ins w:id="10" w:author="Derek Nordgren" w:date="2015-03-08T20:55:00Z"/>
        </w:rPr>
      </w:pPr>
      <w:r>
        <w:t xml:space="preserve">The Power Index for a NBA Team will be calculated as a function that takes into account </w:t>
      </w:r>
      <w:del w:id="11" w:author="Derek Nordgren" w:date="2015-03-08T20:47:00Z">
        <w:r w:rsidDel="00C622C4">
          <w:delText xml:space="preserve">many </w:delText>
        </w:r>
      </w:del>
      <w:ins w:id="12" w:author="Derek Nordgren" w:date="2015-03-08T20:47:00Z">
        <w:r w:rsidR="00C622C4">
          <w:t xml:space="preserve">several </w:t>
        </w:r>
      </w:ins>
      <w:del w:id="13" w:author="Derek Nordgren" w:date="2015-03-08T20:47:00Z">
        <w:r w:rsidDel="00C622C4">
          <w:delText xml:space="preserve">different </w:delText>
        </w:r>
      </w:del>
      <w:r>
        <w:t xml:space="preserve">factors related to a Team. These will include </w:t>
      </w:r>
      <w:del w:id="14" w:author="Derek Nordgren" w:date="2015-03-08T20:41:00Z">
        <w:r w:rsidDel="009C263D">
          <w:delText xml:space="preserve">the </w:delText>
        </w:r>
        <w:commentRangeStart w:id="15"/>
        <w:r w:rsidDel="009C263D">
          <w:delText xml:space="preserve">number </w:delText>
        </w:r>
        <w:commentRangeEnd w:id="15"/>
        <w:r w:rsidR="009070C9" w:rsidDel="009C263D">
          <w:rPr>
            <w:rStyle w:val="CommentReference"/>
          </w:rPr>
          <w:commentReference w:id="15"/>
        </w:r>
        <w:r w:rsidDel="009C263D">
          <w:delText xml:space="preserve">of Players, </w:delText>
        </w:r>
      </w:del>
      <w:r>
        <w:t>the skills of the individual Players</w:t>
      </w:r>
      <w:del w:id="16" w:author="Derek Nordgren" w:date="2015-03-08T20:42:00Z">
        <w:r w:rsidDel="009C263D">
          <w:delText>,</w:delText>
        </w:r>
      </w:del>
      <w:r>
        <w:t xml:space="preserve"> and the Team’s Power Index in previous years.</w:t>
      </w:r>
      <w:ins w:id="17" w:author="Derek Nordgren" w:date="2015-03-08T20:42:00Z">
        <w:r w:rsidR="00C622C4">
          <w:t xml:space="preserve"> Player Skill will account for 70% of the Team</w:t>
        </w:r>
      </w:ins>
      <w:ins w:id="18" w:author="Derek Nordgren" w:date="2015-03-08T20:47:00Z">
        <w:r w:rsidR="00C622C4">
          <w:t>’s Power Index and previous Power Index will account for 30%. These weights were chosen such that a Team performance year-to-year could vary greatly yet there is some carryover from previous years</w:t>
        </w:r>
      </w:ins>
      <w:ins w:id="19" w:author="Derek Nordgren" w:date="2015-03-08T20:49:00Z">
        <w:r w:rsidR="00C622C4">
          <w:t xml:space="preserve">’ performances. </w:t>
        </w:r>
      </w:ins>
    </w:p>
    <w:p w14:paraId="5F9BDDF0" w14:textId="77777777" w:rsidR="00160E9E" w:rsidRDefault="00160E9E">
      <w:pPr>
        <w:pStyle w:val="Normal1"/>
        <w:rPr>
          <w:ins w:id="20" w:author="Derek Nordgren" w:date="2015-03-08T20:55:00Z"/>
        </w:rPr>
      </w:pPr>
    </w:p>
    <w:p w14:paraId="3FBD586C" w14:textId="75DA0CA5" w:rsidR="00916C54" w:rsidRDefault="00C622C4">
      <w:pPr>
        <w:pStyle w:val="Normal1"/>
      </w:pPr>
      <w:ins w:id="21" w:author="Derek Nordgren" w:date="2015-03-08T20:49:00Z">
        <w:r>
          <w:t>Player Skill will be calculated such that the most sk</w:t>
        </w:r>
        <w:r w:rsidR="00160E9E">
          <w:t>illed P</w:t>
        </w:r>
        <w:r>
          <w:t>layer receives the highest weight with each successiv</w:t>
        </w:r>
        <w:r w:rsidR="00160E9E">
          <w:t>e P</w:t>
        </w:r>
        <w:r>
          <w:t xml:space="preserve">layer </w:t>
        </w:r>
      </w:ins>
      <w:ins w:id="22" w:author="Derek Nordgren" w:date="2015-03-08T20:56:00Z">
        <w:r w:rsidR="00160E9E">
          <w:t xml:space="preserve">receiving </w:t>
        </w:r>
      </w:ins>
      <w:ins w:id="23" w:author="Derek Nordgren" w:date="2015-03-08T20:49:00Z">
        <w:r>
          <w:t>less</w:t>
        </w:r>
      </w:ins>
      <w:ins w:id="24" w:author="Derek Nordgren" w:date="2015-03-08T20:51:00Z">
        <w:r>
          <w:t>. The weight associated with each rank will be tied to minutes played statistics from the real NBA. For example,</w:t>
        </w:r>
        <w:r w:rsidR="00160E9E">
          <w:t xml:space="preserve"> each Team</w:t>
        </w:r>
      </w:ins>
      <w:ins w:id="25" w:author="Derek Nordgren" w:date="2015-03-08T20:53:00Z">
        <w:r w:rsidR="00160E9E">
          <w:t xml:space="preserve">’s total minutes will sum to 240 minutes (5 players times 48 minutes). On average, the Player that plays the most minutes might be </w:t>
        </w:r>
      </w:ins>
      <w:ins w:id="26" w:author="Derek Nordgren" w:date="2015-03-08T20:54:00Z">
        <w:r w:rsidR="00160E9E">
          <w:t xml:space="preserve">35 minutes; this would mean that the top Player on any Team would have </w:t>
        </w:r>
      </w:ins>
      <w:ins w:id="27" w:author="Derek Nordgren" w:date="2015-03-08T20:55:00Z">
        <w:r w:rsidR="00160E9E">
          <w:t>their Skill account for 14.5% of the Team’s Player Skill Power Index.</w:t>
        </w:r>
      </w:ins>
      <w:commentRangeStart w:id="28"/>
      <w:del w:id="29" w:author="Derek Nordgren" w:date="2015-03-08T20:42:00Z">
        <w:r w:rsidR="00505AE9" w:rsidDel="009C263D">
          <w:delText xml:space="preserve"> The five best Players (which constitute the starting lineup) will be weighted more heavily in determining a Team’s Power Index than the </w:delText>
        </w:r>
        <w:r w:rsidR="00001FA5" w:rsidDel="009C263D">
          <w:delText>rest of the</w:delText>
        </w:r>
        <w:r w:rsidR="00505AE9" w:rsidDel="009C263D">
          <w:delText xml:space="preserve"> Players on a team.</w:delText>
        </w:r>
        <w:commentRangeEnd w:id="28"/>
        <w:r w:rsidR="009070C9" w:rsidDel="009C263D">
          <w:rPr>
            <w:rStyle w:val="CommentReference"/>
          </w:rPr>
          <w:commentReference w:id="28"/>
        </w:r>
      </w:del>
    </w:p>
    <w:p w14:paraId="5DF5EE1D" w14:textId="77777777" w:rsidR="00916C54" w:rsidRDefault="00916C54">
      <w:pPr>
        <w:pStyle w:val="Normal1"/>
      </w:pPr>
    </w:p>
    <w:p w14:paraId="3EBCC84B" w14:textId="790EC533" w:rsidR="00916C54" w:rsidRDefault="00505AE9">
      <w:pPr>
        <w:pStyle w:val="Normal1"/>
      </w:pPr>
      <w:r>
        <w:t xml:space="preserve">For a Team to maximize its Power Index, there are many factors that must be taken into account. </w:t>
      </w:r>
      <w:ins w:id="30" w:author="Nathan" w:date="2015-03-08T23:30:00Z">
        <w:r w:rsidR="00990301">
          <w:t xml:space="preserve">A </w:t>
        </w:r>
      </w:ins>
      <w:ins w:id="31" w:author="Nathan" w:date="2015-03-08T23:32:00Z">
        <w:r w:rsidR="00990301">
          <w:t>T</w:t>
        </w:r>
      </w:ins>
      <w:ins w:id="32" w:author="Nathan" w:date="2015-03-08T23:30:00Z">
        <w:r w:rsidR="00990301">
          <w:t xml:space="preserve">eam must have between thirteen and fifteen (inclusive) </w:t>
        </w:r>
      </w:ins>
      <w:ins w:id="33" w:author="Nathan" w:date="2015-03-08T23:32:00Z">
        <w:r w:rsidR="00990301">
          <w:t>P</w:t>
        </w:r>
      </w:ins>
      <w:ins w:id="34" w:author="Nathan" w:date="2015-03-08T23:30:00Z">
        <w:r w:rsidR="00990301">
          <w:t>layers on its roster</w:t>
        </w:r>
      </w:ins>
      <w:ins w:id="35" w:author="Nathan" w:date="2015-03-08T23:31:00Z">
        <w:r w:rsidR="00990301">
          <w:t xml:space="preserve">, which is consistent with NBA regular season regulations.  The sum of the annual salaries of all the </w:t>
        </w:r>
      </w:ins>
      <w:ins w:id="36" w:author="Nathan" w:date="2015-03-08T23:32:00Z">
        <w:r w:rsidR="00990301">
          <w:t>P</w:t>
        </w:r>
      </w:ins>
      <w:ins w:id="37" w:author="Nathan" w:date="2015-03-08T23:31:00Z">
        <w:r w:rsidR="00990301">
          <w:t>layers on a Team’s roster is subject to a salary cap.</w:t>
        </w:r>
      </w:ins>
      <w:ins w:id="38" w:author="Nathan" w:date="2015-03-08T23:30:00Z">
        <w:r w:rsidR="00990301">
          <w:t xml:space="preserve"> </w:t>
        </w:r>
      </w:ins>
      <w:del w:id="39" w:author="Nathan" w:date="2015-03-08T23:30:00Z">
        <w:r w:rsidDel="00990301">
          <w:delText xml:space="preserve">There will be minimum and maximum roster size requirements. The </w:delText>
        </w:r>
        <w:r w:rsidR="00001FA5" w:rsidDel="00990301">
          <w:delText>salary cap will also affect the roster</w:delText>
        </w:r>
        <w:r w:rsidDel="00990301">
          <w:delText xml:space="preserve"> for each Team. In</w:delText>
        </w:r>
        <w:commentRangeStart w:id="40"/>
        <w:r w:rsidDel="00990301">
          <w:delText xml:space="preserve"> any given year, the combination of all salaries paid to a Team’s rostered Players cannot exceed the salary cap for the Team. </w:delText>
        </w:r>
        <w:commentRangeEnd w:id="40"/>
        <w:r w:rsidR="009070C9" w:rsidDel="00990301">
          <w:rPr>
            <w:rStyle w:val="CommentReference"/>
          </w:rPr>
          <w:commentReference w:id="40"/>
        </w:r>
      </w:del>
      <w:ins w:id="41" w:author="Nathan" w:date="2015-03-08T23:32:00Z">
        <w:r w:rsidR="000A006A">
          <w:t>Since the NBA allows teams to exceed this cap and choose to pay luxury tax, we will account for this in our simulation. Teams will be randomly assigned an amount that they are willing to go over the salary cap</w:t>
        </w:r>
      </w:ins>
      <w:ins w:id="42" w:author="Nathan" w:date="2015-03-08T23:33:00Z">
        <w:r w:rsidR="000A006A">
          <w:t xml:space="preserve">, ranging from $0 over to no monetary </w:t>
        </w:r>
        <w:commentRangeStart w:id="43"/>
        <w:r w:rsidR="000A006A">
          <w:t>limit</w:t>
        </w:r>
      </w:ins>
      <w:commentRangeEnd w:id="43"/>
      <w:ins w:id="44" w:author="Nathan" w:date="2015-03-08T23:36:00Z">
        <w:r w:rsidR="000A006A">
          <w:rPr>
            <w:rStyle w:val="CommentReference"/>
          </w:rPr>
          <w:commentReference w:id="43"/>
        </w:r>
      </w:ins>
      <w:ins w:id="45" w:author="Nathan" w:date="2015-03-08T23:33:00Z">
        <w:r w:rsidR="000A006A">
          <w:t>.</w:t>
        </w:r>
      </w:ins>
    </w:p>
    <w:p w14:paraId="6B5CC574" w14:textId="77777777" w:rsidR="00916C54" w:rsidRDefault="00916C54">
      <w:pPr>
        <w:pStyle w:val="Normal1"/>
      </w:pPr>
    </w:p>
    <w:p w14:paraId="085C65CF" w14:textId="77777777" w:rsidR="001064F5" w:rsidRDefault="000A006A">
      <w:pPr>
        <w:pStyle w:val="Normal1"/>
        <w:rPr>
          <w:ins w:id="46" w:author="Nathan" w:date="2015-03-09T21:37:00Z"/>
        </w:rPr>
      </w:pPr>
      <w:ins w:id="47" w:author="Nathan" w:date="2015-03-08T23:39:00Z">
        <w:r>
          <w:lastRenderedPageBreak/>
          <w:t xml:space="preserve">The offseason simulation will be made up of blocks of time (weeks). Each </w:t>
        </w:r>
      </w:ins>
      <w:commentRangeStart w:id="48"/>
      <w:del w:id="49" w:author="Nathan" w:date="2015-03-08T23:38:00Z">
        <w:r w:rsidR="00001FA5" w:rsidDel="000A006A">
          <w:delText xml:space="preserve">A </w:delText>
        </w:r>
      </w:del>
      <w:r w:rsidR="00001FA5">
        <w:t>Team will offer contracts to</w:t>
      </w:r>
      <w:r w:rsidR="00505AE9">
        <w:t xml:space="preserve"> </w:t>
      </w:r>
      <w:commentRangeStart w:id="50"/>
      <w:r w:rsidR="00505AE9">
        <w:t>Player</w:t>
      </w:r>
      <w:r w:rsidR="00001FA5">
        <w:t>s</w:t>
      </w:r>
      <w:ins w:id="51" w:author="Nathan" w:date="2015-03-08T23:39:00Z">
        <w:r>
          <w:t xml:space="preserve"> during each week</w:t>
        </w:r>
      </w:ins>
      <w:r w:rsidR="00505AE9">
        <w:t xml:space="preserve">. </w:t>
      </w:r>
      <w:commentRangeEnd w:id="50"/>
      <w:r w:rsidR="009070C9">
        <w:rPr>
          <w:rStyle w:val="CommentReference"/>
        </w:rPr>
        <w:commentReference w:id="50"/>
      </w:r>
      <w:r w:rsidR="00505AE9">
        <w:t>Within the constraints of the current lineup and salary cap, a Team can offer a salary and contract length to a</w:t>
      </w:r>
      <w:ins w:id="52" w:author="Nathan" w:date="2015-03-08T23:38:00Z">
        <w:r>
          <w:t>ny</w:t>
        </w:r>
      </w:ins>
      <w:r w:rsidR="00505AE9">
        <w:t xml:space="preserve"> Player not currently signed to a Team. </w:t>
      </w:r>
      <w:ins w:id="53" w:author="Nathan" w:date="2015-03-08T23:40:00Z">
        <w:r>
          <w:t xml:space="preserve">At the end of each week, </w:t>
        </w:r>
      </w:ins>
      <w:ins w:id="54" w:author="Nathan" w:date="2015-03-08T23:41:00Z">
        <w:r>
          <w:t>Players with contract offers must accept or decline each offer (</w:t>
        </w:r>
      </w:ins>
      <w:ins w:id="55" w:author="Nathan" w:date="2015-03-08T23:42:00Z">
        <w:r w:rsidR="003A583D">
          <w:t>a Player can accept at most one offer each week</w:t>
        </w:r>
      </w:ins>
      <w:ins w:id="56" w:author="Nathan" w:date="2015-03-08T23:41:00Z">
        <w:r>
          <w:t>)</w:t>
        </w:r>
      </w:ins>
      <w:ins w:id="57" w:author="Nathan" w:date="2015-03-08T23:42:00Z">
        <w:r>
          <w:t>.</w:t>
        </w:r>
        <w:r w:rsidR="003A583D">
          <w:t xml:space="preserve"> In each week, a team can only send out as many contract offers as it has roster spots available, and the sum of the contract offers must not put them over their salary cap (</w:t>
        </w:r>
      </w:ins>
      <w:ins w:id="58" w:author="Nathan" w:date="2015-03-08T23:44:00Z">
        <w:r w:rsidR="003A583D">
          <w:t>factoring in luxury tax willingness</w:t>
        </w:r>
      </w:ins>
      <w:ins w:id="59" w:author="Nathan" w:date="2015-03-08T23:42:00Z">
        <w:r w:rsidR="003A583D">
          <w:t>)</w:t>
        </w:r>
      </w:ins>
      <w:ins w:id="60" w:author="Nathan" w:date="2015-03-08T23:44:00Z">
        <w:r w:rsidR="003A583D">
          <w:t xml:space="preserve"> if all offers were to be accepted.</w:t>
        </w:r>
      </w:ins>
    </w:p>
    <w:p w14:paraId="1707FF75" w14:textId="3605BAE1" w:rsidR="001064F5" w:rsidRDefault="00505AE9">
      <w:pPr>
        <w:pStyle w:val="Normal1"/>
        <w:rPr>
          <w:ins w:id="61" w:author="Nathan" w:date="2015-03-09T21:43:00Z"/>
        </w:rPr>
      </w:pPr>
      <w:del w:id="62" w:author="Nathan" w:date="2015-03-09T21:37:00Z">
        <w:r w:rsidDel="001064F5">
          <w:delText>Both the salary and contract length will be based off of Player skill.</w:delText>
        </w:r>
        <w:commentRangeEnd w:id="48"/>
        <w:r w:rsidR="009070C9" w:rsidDel="001064F5">
          <w:rPr>
            <w:rStyle w:val="CommentReference"/>
          </w:rPr>
          <w:commentReference w:id="48"/>
        </w:r>
      </w:del>
      <w:ins w:id="63" w:author="Nathan" w:date="2015-03-09T21:38:00Z">
        <w:r w:rsidR="001064F5">
          <w:t xml:space="preserve"> The annual contract size offered to Players will depend on </w:t>
        </w:r>
      </w:ins>
      <w:ins w:id="64" w:author="Nathan" w:date="2015-03-09T21:39:00Z">
        <w:r w:rsidR="001064F5">
          <w:t xml:space="preserve">the </w:t>
        </w:r>
      </w:ins>
      <w:ins w:id="65" w:author="Nathan" w:date="2015-03-09T21:38:00Z">
        <w:r w:rsidR="001064F5">
          <w:t xml:space="preserve">number of roster spots left, </w:t>
        </w:r>
      </w:ins>
      <w:ins w:id="66" w:author="Nathan" w:date="2015-03-09T21:39:00Z">
        <w:r w:rsidR="001064F5">
          <w:t xml:space="preserve">the amount of salary cap the Team has available, the current roster of the team, and the Player’s skill. At the beginning of each week, each Team will compute how much each available player would increase </w:t>
        </w:r>
      </w:ins>
      <w:ins w:id="67" w:author="Nathan" w:date="2015-03-09T21:40:00Z">
        <w:r w:rsidR="001064F5">
          <w:t>its</w:t>
        </w:r>
      </w:ins>
      <w:ins w:id="68" w:author="Nathan" w:date="2015-03-09T21:39:00Z">
        <w:r w:rsidR="001064F5">
          <w:t xml:space="preserve"> </w:t>
        </w:r>
      </w:ins>
      <w:ins w:id="69" w:author="Nathan" w:date="2015-03-09T21:40:00Z">
        <w:r w:rsidR="001064F5">
          <w:t xml:space="preserve">Power Index, based on how the Player’s skill would fit into the current roster. </w:t>
        </w:r>
      </w:ins>
      <w:ins w:id="70" w:author="Nathan" w:date="2015-03-09T21:41:00Z">
        <w:r w:rsidR="001064F5">
          <w:t>Teams will then make offers to the</w:t>
        </w:r>
      </w:ins>
      <w:ins w:id="71" w:author="Nathan" w:date="2015-03-09T21:43:00Z">
        <w:r w:rsidR="001064F5">
          <w:t xml:space="preserve"> </w:t>
        </w:r>
        <m:oMath>
          <m:r>
            <w:rPr>
              <w:rFonts w:ascii="Cambria Math" w:hAnsi="Cambria Math"/>
            </w:rPr>
            <m:t>n</m:t>
          </m:r>
        </m:oMath>
      </w:ins>
      <w:ins w:id="72" w:author="Nathan" w:date="2015-03-09T21:41:00Z">
        <w:r w:rsidR="001064F5">
          <w:t xml:space="preserve"> players</w:t>
        </w:r>
      </w:ins>
      <w:ins w:id="73" w:author="Nathan" w:date="2015-03-09T21:42:00Z">
        <w:r w:rsidR="001064F5">
          <w:t xml:space="preserve"> that will increase their Power Index the most</w:t>
        </w:r>
      </w:ins>
      <w:ins w:id="74" w:author="Nathan" w:date="2015-03-09T21:43:00Z">
        <w:r w:rsidR="001064F5">
          <w:t>, where</w:t>
        </w:r>
        <m:oMath>
          <m:r>
            <w:rPr>
              <w:rFonts w:ascii="Cambria Math" w:hAnsi="Cambria Math"/>
            </w:rPr>
            <m:t xml:space="preserve"> n</m:t>
          </m:r>
        </m:oMath>
        <w:r w:rsidR="001064F5">
          <w:t xml:space="preserve"> is the number of roster spots available. The size of the contract</w:t>
        </w:r>
      </w:ins>
      <w:ins w:id="75" w:author="Nathan" w:date="2015-03-09T21:47:00Z">
        <w:r w:rsidR="001064F5">
          <w:t xml:space="preserve"> for player </w:t>
        </w:r>
        <m:oMath>
          <m:r>
            <w:rPr>
              <w:rFonts w:ascii="Cambria Math" w:hAnsi="Cambria Math"/>
            </w:rPr>
            <m:t>i</m:t>
          </m:r>
        </m:oMath>
      </w:ins>
      <w:ins w:id="76" w:author="Nathan" w:date="2015-03-09T21:43:00Z">
        <w:r w:rsidR="001064F5">
          <w:t xml:space="preserve"> will be computed as follows:</w:t>
        </w:r>
      </w:ins>
    </w:p>
    <w:p w14:paraId="2EEEEE9F" w14:textId="4A28F2B1" w:rsidR="001064F5" w:rsidRPr="001064F5" w:rsidRDefault="001064F5">
      <w:pPr>
        <w:pStyle w:val="Normal1"/>
        <w:rPr>
          <w:ins w:id="77" w:author="Nathan" w:date="2015-03-09T21:46:00Z"/>
        </w:rPr>
      </w:pPr>
      <m:oMathPara>
        <m:oMath>
          <m:r>
            <w:ins w:id="78" w:author="Nathan" w:date="2015-03-09T21:46:00Z">
              <w:rPr>
                <w:rFonts w:ascii="Cambria Math" w:hAnsi="Cambria Math"/>
              </w:rPr>
              <m:t>offe</m:t>
            </w:ins>
          </m:r>
          <m:sSub>
            <m:sSubPr>
              <m:ctrlPr>
                <w:ins w:id="79" w:author="Nathan" w:date="2015-03-09T21:46:00Z">
                  <w:rPr>
                    <w:rFonts w:ascii="Cambria Math" w:hAnsi="Cambria Math"/>
                    <w:i/>
                  </w:rPr>
                </w:ins>
              </m:ctrlPr>
            </m:sSubPr>
            <m:e>
              <m:r>
                <w:ins w:id="80" w:author="Nathan" w:date="2015-03-09T21:46:00Z">
                  <w:rPr>
                    <w:rFonts w:ascii="Cambria Math" w:hAnsi="Cambria Math"/>
                  </w:rPr>
                  <m:t>r</m:t>
                </w:ins>
              </m:r>
            </m:e>
            <m:sub>
              <m:r>
                <w:ins w:id="81" w:author="Nathan" w:date="2015-03-09T21:46:00Z">
                  <w:rPr>
                    <w:rFonts w:ascii="Cambria Math" w:hAnsi="Cambria Math"/>
                  </w:rPr>
                  <m:t>i</m:t>
                </w:ins>
              </m:r>
            </m:sub>
          </m:sSub>
          <m:r>
            <w:ins w:id="82" w:author="Nathan" w:date="2015-03-09T21:46:00Z">
              <w:rPr>
                <w:rFonts w:ascii="Cambria Math" w:hAnsi="Cambria Math"/>
              </w:rPr>
              <m:t>=</m:t>
            </w:ins>
          </m:r>
          <m:f>
            <m:fPr>
              <m:ctrlPr>
                <w:ins w:id="83" w:author="Nathan" w:date="2015-03-09T21:46:00Z">
                  <w:rPr>
                    <w:rFonts w:ascii="Cambria Math" w:hAnsi="Cambria Math"/>
                    <w:i/>
                  </w:rPr>
                </w:ins>
              </m:ctrlPr>
            </m:fPr>
            <m:num>
              <m:sSub>
                <m:sSubPr>
                  <m:ctrlPr>
                    <w:ins w:id="84" w:author="Nathan" w:date="2015-03-09T21:46:00Z">
                      <w:rPr>
                        <w:rFonts w:ascii="Cambria Math" w:hAnsi="Cambria Math"/>
                        <w:i/>
                      </w:rPr>
                    </w:ins>
                  </m:ctrlPr>
                </m:sSubPr>
                <m:e>
                  <m:r>
                    <w:ins w:id="85" w:author="Nathan" w:date="2015-03-09T21:46:00Z">
                      <w:rPr>
                        <w:rFonts w:ascii="Cambria Math" w:hAnsi="Cambria Math"/>
                      </w:rPr>
                      <m:t>∆</m:t>
                    </w:ins>
                  </m:r>
                </m:e>
                <m:sub>
                  <m:r>
                    <w:ins w:id="86" w:author="Nathan" w:date="2015-03-09T21:46:00Z">
                      <w:rPr>
                        <w:rFonts w:ascii="Cambria Math" w:hAnsi="Cambria Math"/>
                      </w:rPr>
                      <m:t>i</m:t>
                    </w:ins>
                  </m:r>
                </m:sub>
              </m:sSub>
            </m:num>
            <m:den>
              <m:nary>
                <m:naryPr>
                  <m:chr m:val="∑"/>
                  <m:limLoc m:val="undOvr"/>
                  <m:supHide m:val="1"/>
                  <m:ctrlPr>
                    <w:ins w:id="87" w:author="Nathan" w:date="2015-03-09T21:46:00Z">
                      <w:rPr>
                        <w:rFonts w:ascii="Cambria Math" w:hAnsi="Cambria Math"/>
                        <w:i/>
                      </w:rPr>
                    </w:ins>
                  </m:ctrlPr>
                </m:naryPr>
                <m:sub>
                  <m:r>
                    <w:ins w:id="88" w:author="Nathan" w:date="2015-03-09T21:46:00Z">
                      <w:rPr>
                        <w:rFonts w:ascii="Cambria Math" w:hAnsi="Cambria Math"/>
                      </w:rPr>
                      <m:t>p∈P</m:t>
                    </w:ins>
                  </m:r>
                </m:sub>
                <m:sup/>
                <m:e>
                  <m:sSub>
                    <m:sSubPr>
                      <m:ctrlPr>
                        <w:ins w:id="89" w:author="Nathan" w:date="2015-03-09T21:46:00Z">
                          <w:rPr>
                            <w:rFonts w:ascii="Cambria Math" w:hAnsi="Cambria Math"/>
                            <w:i/>
                          </w:rPr>
                        </w:ins>
                      </m:ctrlPr>
                    </m:sSubPr>
                    <m:e>
                      <m:r>
                        <w:ins w:id="90" w:author="Nathan" w:date="2015-03-09T21:46:00Z">
                          <w:rPr>
                            <w:rFonts w:ascii="Cambria Math" w:hAnsi="Cambria Math"/>
                          </w:rPr>
                          <m:t>∆</m:t>
                        </w:ins>
                      </m:r>
                    </m:e>
                    <m:sub>
                      <m:r>
                        <w:ins w:id="91" w:author="Nathan" w:date="2015-03-09T21:46:00Z">
                          <w:rPr>
                            <w:rFonts w:ascii="Cambria Math" w:hAnsi="Cambria Math"/>
                          </w:rPr>
                          <m:t>p</m:t>
                        </w:ins>
                      </m:r>
                    </m:sub>
                  </m:sSub>
                </m:e>
              </m:nary>
            </m:den>
          </m:f>
          <m:r>
            <w:ins w:id="92" w:author="Nathan" w:date="2015-03-09T21:46:00Z">
              <w:rPr>
                <w:rFonts w:ascii="Cambria Math" w:hAnsi="Cambria Math"/>
              </w:rPr>
              <m:t>*salary cap remaining</m:t>
            </w:ins>
          </m:r>
        </m:oMath>
      </m:oMathPara>
    </w:p>
    <w:p w14:paraId="265C86F7" w14:textId="11FFD226" w:rsidR="001064F5" w:rsidRDefault="001064F5">
      <w:pPr>
        <w:pStyle w:val="Normal1"/>
      </w:pPr>
      <w:proofErr w:type="gramStart"/>
      <w:ins w:id="93" w:author="Nathan" w:date="2015-03-09T21:46:00Z">
        <w:r>
          <w:t>where</w:t>
        </w:r>
        <w:proofErr w:type="gramEnd"/>
        <w:r>
          <w:t xml:space="preserve"> </w:t>
        </w:r>
      </w:ins>
      <m:oMath>
        <m:sSub>
          <m:sSubPr>
            <m:ctrlPr>
              <w:ins w:id="94" w:author="Nathan" w:date="2015-03-09T21:47:00Z">
                <w:rPr>
                  <w:rFonts w:ascii="Cambria Math" w:hAnsi="Cambria Math"/>
                  <w:i/>
                </w:rPr>
              </w:ins>
            </m:ctrlPr>
          </m:sSubPr>
          <m:e>
            <m:r>
              <w:ins w:id="95" w:author="Nathan" w:date="2015-03-09T21:47:00Z">
                <w:rPr>
                  <w:rFonts w:ascii="Cambria Math" w:hAnsi="Cambria Math"/>
                </w:rPr>
                <m:t>∆</m:t>
              </w:ins>
            </m:r>
          </m:e>
          <m:sub>
            <m:r>
              <w:ins w:id="96" w:author="Nathan" w:date="2015-03-09T21:47:00Z">
                <w:rPr>
                  <w:rFonts w:ascii="Cambria Math" w:hAnsi="Cambria Math"/>
                </w:rPr>
                <m:t>i</m:t>
              </w:ins>
            </m:r>
          </m:sub>
        </m:sSub>
      </m:oMath>
      <w:ins w:id="97" w:author="Nathan" w:date="2015-03-09T21:47:00Z">
        <w:r>
          <w:t xml:space="preserve"> is the amount that adding Player </w:t>
        </w:r>
        <m:oMath>
          <m:r>
            <w:rPr>
              <w:rFonts w:ascii="Cambria Math" w:hAnsi="Cambria Math"/>
            </w:rPr>
            <m:t>i</m:t>
          </m:r>
        </m:oMath>
        <w:r>
          <w:t xml:space="preserve"> changes the Team</w:t>
        </w:r>
      </w:ins>
      <w:ins w:id="98" w:author="Nathan" w:date="2015-03-09T21:48:00Z">
        <w:r>
          <w:t xml:space="preserve">’s Power Index, and </w:t>
        </w:r>
        <m:oMath>
          <m:r>
            <w:rPr>
              <w:rFonts w:ascii="Cambria Math" w:hAnsi="Cambria Math"/>
            </w:rPr>
            <m:t>P</m:t>
          </m:r>
        </m:oMath>
        <w:r>
          <w:t xml:space="preserve"> is the set of the top </w:t>
        </w:r>
        <m:oMath>
          <m:r>
            <w:rPr>
              <w:rFonts w:ascii="Cambria Math" w:hAnsi="Cambria Math"/>
            </w:rPr>
            <m:t>n</m:t>
          </m:r>
        </m:oMath>
        <w:r>
          <w:t xml:space="preserve"> Players (in terms of </w:t>
        </w:r>
        <w:r w:rsidR="005603F8">
          <w:t>Power Index added</w:t>
        </w:r>
        <w:r>
          <w:t>)</w:t>
        </w:r>
        <w:r w:rsidR="005603F8">
          <w:t>.</w:t>
        </w:r>
      </w:ins>
    </w:p>
    <w:p w14:paraId="3784FBEE" w14:textId="77777777" w:rsidR="00916C54" w:rsidRDefault="00505AE9">
      <w:pPr>
        <w:pStyle w:val="Heading1"/>
        <w:contextualSpacing w:val="0"/>
      </w:pPr>
      <w:bookmarkStart w:id="99" w:name="h.j4hqekh4fbdh" w:colFirst="0" w:colLast="0"/>
      <w:bookmarkEnd w:id="99"/>
      <w:r>
        <w:rPr>
          <w:rFonts w:ascii="Arial" w:eastAsia="Arial" w:hAnsi="Arial" w:cs="Arial"/>
        </w:rPr>
        <w:t>Environment Design</w:t>
      </w:r>
    </w:p>
    <w:p w14:paraId="03C1A824" w14:textId="4E2DC994" w:rsidR="00916C54" w:rsidRDefault="00505AE9">
      <w:pPr>
        <w:pStyle w:val="Normal1"/>
      </w:pPr>
      <w:r>
        <w:t xml:space="preserve">Agents will be Drafted and Retired on a regular schedule. Each year, the Draft will introduce </w:t>
      </w:r>
      <w:r>
        <w:rPr>
          <w:i/>
        </w:rPr>
        <w:t>n</w:t>
      </w:r>
      <w:r>
        <w:t xml:space="preserve"> (</w:t>
      </w:r>
      <w:r>
        <w:rPr>
          <w:i/>
        </w:rPr>
        <w:t>n</w:t>
      </w:r>
      <w:r>
        <w:t xml:space="preserve"> will be randomly assigned based on a Gaussian distribution) newly created Players. These new Players enter the free agency pool during the offseason in which they are created. Each Player will have </w:t>
      </w:r>
      <w:r w:rsidR="00302612">
        <w:t>a</w:t>
      </w:r>
      <w:r>
        <w:t xml:space="preserve"> Years Left in the League parameter that will be randomly set based on a Gaussian distribution when the Player is created. Each offseason period, this parameter will be decremented. Once a Player’s Years Left in the League reaches zero, the Player will </w:t>
      </w:r>
      <w:proofErr w:type="gramStart"/>
      <w:r>
        <w:t>Retire</w:t>
      </w:r>
      <w:proofErr w:type="gramEnd"/>
      <w:r>
        <w:t xml:space="preserve"> and leave the simulation.</w:t>
      </w:r>
    </w:p>
    <w:p w14:paraId="375C15EA" w14:textId="77777777" w:rsidR="00916C54" w:rsidRDefault="00916C54">
      <w:pPr>
        <w:pStyle w:val="Normal1"/>
      </w:pPr>
    </w:p>
    <w:p w14:paraId="62C18B9F" w14:textId="4D52CBEC" w:rsidR="00916C54" w:rsidRDefault="00505AE9">
      <w:pPr>
        <w:pStyle w:val="Normal1"/>
      </w:pPr>
      <w:r>
        <w:t xml:space="preserve">The league will consist of a fixed number of Teams (30). Each iteration, an offseason period consisting of </w:t>
      </w:r>
      <w:r>
        <w:rPr>
          <w:i/>
        </w:rPr>
        <w:t>w</w:t>
      </w:r>
      <w:r>
        <w:t xml:space="preserve"> weeks (where </w:t>
      </w:r>
      <w:r>
        <w:rPr>
          <w:i/>
        </w:rPr>
        <w:t>w</w:t>
      </w:r>
      <w:r>
        <w:t xml:space="preserve"> is a fixed simulation parameter) will occur</w:t>
      </w:r>
      <w:ins w:id="100" w:author="Nathan" w:date="2015-03-08T23:52:00Z">
        <w:r w:rsidR="006C446F">
          <w:t xml:space="preserve">, in which </w:t>
        </w:r>
      </w:ins>
      <w:ins w:id="101" w:author="Nathan" w:date="2015-03-08T23:53:00Z">
        <w:r w:rsidR="006C446F">
          <w:t>T</w:t>
        </w:r>
      </w:ins>
      <w:ins w:id="102" w:author="Nathan" w:date="2015-03-08T23:52:00Z">
        <w:r w:rsidR="006C446F">
          <w:t xml:space="preserve">eams make offers, and Players choose to accept or reject them. </w:t>
        </w:r>
      </w:ins>
      <w:del w:id="103" w:author="Nathan" w:date="2015-03-08T23:52:00Z">
        <w:r w:rsidDel="006C446F">
          <w:delText xml:space="preserve">. Each week, a Team will have the ability to offer a contract to </w:delText>
        </w:r>
        <w:r w:rsidDel="006C446F">
          <w:rPr>
            <w:i/>
          </w:rPr>
          <w:delText>p</w:delText>
        </w:r>
        <w:r w:rsidDel="006C446F">
          <w:delText xml:space="preserve"> Players (where </w:delText>
        </w:r>
        <w:commentRangeStart w:id="104"/>
        <w:r w:rsidDel="006C446F">
          <w:rPr>
            <w:i/>
          </w:rPr>
          <w:delText>p</w:delText>
        </w:r>
        <w:commentRangeEnd w:id="104"/>
        <w:r w:rsidR="009070C9" w:rsidDel="006C446F">
          <w:rPr>
            <w:rStyle w:val="CommentReference"/>
          </w:rPr>
          <w:commentReference w:id="104"/>
        </w:r>
        <w:r w:rsidDel="006C446F">
          <w:rPr>
            <w:i/>
          </w:rPr>
          <w:delText xml:space="preserve"> </w:delText>
        </w:r>
        <w:r w:rsidDel="006C446F">
          <w:delText xml:space="preserve">is a fixed simulation parameter). Teams will attempt to sign players such that the Team maximizes its Power Index; however, the Players have the option to accept or reject a contract offered by the Team. Additionally, the Team will be bound by certain constraints including Salary Cap, minimum and maximum Roster Size, and minimum and maximum Yearly Salary for each individual player. These constraints’ values will be based on actual NBA values. </w:delText>
        </w:r>
      </w:del>
      <w:r>
        <w:t xml:space="preserve">As the number of </w:t>
      </w:r>
      <w:commentRangeStart w:id="105"/>
      <w:proofErr w:type="gramStart"/>
      <w:r>
        <w:t>weeks</w:t>
      </w:r>
      <w:commentRangeEnd w:id="105"/>
      <w:proofErr w:type="gramEnd"/>
      <w:r w:rsidR="006C446F">
        <w:rPr>
          <w:rStyle w:val="CommentReference"/>
        </w:rPr>
        <w:commentReference w:id="105"/>
      </w:r>
      <w:r>
        <w:t xml:space="preserve"> increases, both Teams and Players will become more desperate. </w:t>
      </w:r>
      <w:commentRangeStart w:id="106"/>
      <w:r>
        <w:t xml:space="preserve">A Player’s thresholds for contract acceptance will decrease, as the Player is motivated to be signed by a Team by the end of the offseason period. </w:t>
      </w:r>
      <w:commentRangeEnd w:id="106"/>
      <w:r w:rsidR="009070C9">
        <w:rPr>
          <w:rStyle w:val="CommentReference"/>
        </w:rPr>
        <w:commentReference w:id="106"/>
      </w:r>
      <w:r>
        <w:t>A Team’s contract offers will become more lucrative in an attempt to fill free space. Once the offseason period ends, each Team’s Power Index and the league average volatility will be computed before another offseason period begins.</w:t>
      </w:r>
    </w:p>
    <w:p w14:paraId="361635E5" w14:textId="77777777" w:rsidR="00916C54" w:rsidRDefault="00505AE9">
      <w:pPr>
        <w:pStyle w:val="Heading1"/>
        <w:contextualSpacing w:val="0"/>
      </w:pPr>
      <w:bookmarkStart w:id="107" w:name="h.jk95e2zfsi0c" w:colFirst="0" w:colLast="0"/>
      <w:bookmarkEnd w:id="107"/>
      <w:r>
        <w:rPr>
          <w:rFonts w:ascii="Arial" w:eastAsia="Arial" w:hAnsi="Arial" w:cs="Arial"/>
        </w:rPr>
        <w:lastRenderedPageBreak/>
        <w:t>Desired Emergent Behavior</w:t>
      </w:r>
    </w:p>
    <w:p w14:paraId="5F2C8E3B" w14:textId="6ACA99D2" w:rsidR="00916C54" w:rsidRDefault="00505AE9">
      <w:pPr>
        <w:pStyle w:val="Normal1"/>
      </w:pPr>
      <w:r>
        <w:t xml:space="preserve">The desired emergent behavior for this multi-agent system is achieving and maintaining a high level of league parity. This is desirable for the NBA because it will keep fans of all Teams interested. We plan on computing volatility in year </w:t>
      </w:r>
      <w:proofErr w:type="spellStart"/>
      <w:r w:rsidRPr="00302612">
        <w:rPr>
          <w:i/>
        </w:rPr>
        <w:t>i</w:t>
      </w:r>
      <w:proofErr w:type="spellEnd"/>
      <w:r>
        <w:t xml:space="preserve"> as follows:</w:t>
      </w:r>
    </w:p>
    <w:p w14:paraId="797BF669" w14:textId="77777777" w:rsidR="00505AE9" w:rsidRDefault="00505AE9">
      <w:pPr>
        <w:pStyle w:val="Normal1"/>
      </w:pPr>
    </w:p>
    <w:commentRangeStart w:id="108"/>
    <w:commentRangeStart w:id="109"/>
    <w:p w14:paraId="34D8BFF9" w14:textId="278CFEB2" w:rsidR="00916C54" w:rsidRPr="00505AE9" w:rsidRDefault="004466AE">
      <w:pPr>
        <w:pStyle w:val="Normal1"/>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t ∈ T</m:t>
              </m:r>
            </m:sub>
            <m:sup/>
            <m:e>
              <m:d>
                <m:dPr>
                  <m:ctrlPr>
                    <w:rPr>
                      <w:rFonts w:ascii="Cambria Math" w:hAnsi="Cambria Math"/>
                      <w:i/>
                    </w:rPr>
                  </m:ctrlPr>
                </m:dPr>
                <m:e>
                  <m:nary>
                    <m:naryPr>
                      <m:chr m:val="∑"/>
                      <m:limLoc m:val="subSup"/>
                      <m:ctrlPr>
                        <w:ins w:id="110" w:author="Nathan" w:date="2015-03-08T23:10:00Z">
                          <w:rPr>
                            <w:rFonts w:ascii="Cambria Math" w:hAnsi="Cambria Math"/>
                            <w:i/>
                          </w:rPr>
                        </w:ins>
                      </m:ctrlPr>
                    </m:naryPr>
                    <m:sub>
                      <m:r>
                        <w:ins w:id="111" w:author="Nathan" w:date="2015-03-08T23:10:00Z">
                          <w:rPr>
                            <w:rFonts w:ascii="Cambria Math" w:hAnsi="Cambria Math"/>
                          </w:rPr>
                          <m:t>d=1</m:t>
                        </w:ins>
                      </m:r>
                    </m:sub>
                    <m:sup>
                      <m:r>
                        <w:ins w:id="112" w:author="Nathan" w:date="2015-03-08T23:11:00Z">
                          <w:rPr>
                            <w:rFonts w:ascii="Cambria Math" w:hAnsi="Cambria Math"/>
                          </w:rPr>
                          <m:t>i-1</m:t>
                        </w:ins>
                      </m:r>
                    </m:sup>
                    <m:e>
                      <m:r>
                        <w:ins w:id="113" w:author="Nathan" w:date="2015-03-08T23:12:00Z">
                          <w:rPr>
                            <w:rFonts w:ascii="Cambria Math" w:hAnsi="Cambria Math"/>
                          </w:rPr>
                          <m:t>(</m:t>
                        </w:ins>
                      </m:r>
                      <m:d>
                        <m:dPr>
                          <m:begChr m:val="|"/>
                          <m:endChr m:val="|"/>
                          <m:ctrlPr>
                            <w:ins w:id="114" w:author="Nathan" w:date="2015-03-08T23:11:00Z">
                              <w:rPr>
                                <w:rFonts w:ascii="Cambria Math" w:hAnsi="Cambria Math"/>
                                <w:i/>
                              </w:rPr>
                            </w:ins>
                          </m:ctrlPr>
                        </m:dPr>
                        <m:e>
                          <m:sSub>
                            <m:sSubPr>
                              <m:ctrlPr>
                                <w:ins w:id="115" w:author="Nathan" w:date="2015-03-08T23:11:00Z">
                                  <w:rPr>
                                    <w:rFonts w:ascii="Cambria Math" w:hAnsi="Cambria Math"/>
                                    <w:i/>
                                  </w:rPr>
                                </w:ins>
                              </m:ctrlPr>
                            </m:sSubPr>
                            <m:e>
                              <m:sSub>
                                <m:sSubPr>
                                  <m:ctrlPr>
                                    <w:ins w:id="116" w:author="Nathan" w:date="2015-03-08T23:11:00Z">
                                      <w:rPr>
                                        <w:rFonts w:ascii="Cambria Math" w:hAnsi="Cambria Math"/>
                                        <w:i/>
                                      </w:rPr>
                                    </w:ins>
                                  </m:ctrlPr>
                                </m:sSubPr>
                                <m:e>
                                  <m:r>
                                    <w:ins w:id="117" w:author="Nathan" w:date="2015-03-08T23:11:00Z">
                                      <w:rPr>
                                        <w:rFonts w:ascii="Cambria Math" w:hAnsi="Cambria Math"/>
                                      </w:rPr>
                                      <m:t>I</m:t>
                                    </w:ins>
                                  </m:r>
                                </m:e>
                                <m:sub>
                                  <m:r>
                                    <w:ins w:id="118" w:author="Nathan" w:date="2015-03-08T23:11:00Z">
                                      <w:rPr>
                                        <w:rFonts w:ascii="Cambria Math" w:hAnsi="Cambria Math"/>
                                      </w:rPr>
                                      <m:t>t</m:t>
                                    </w:ins>
                                  </m:r>
                                </m:sub>
                              </m:sSub>
                            </m:e>
                            <m:sub>
                              <m:r>
                                <w:ins w:id="119" w:author="Nathan" w:date="2015-03-08T23:11:00Z">
                                  <w:rPr>
                                    <w:rFonts w:ascii="Cambria Math" w:hAnsi="Cambria Math"/>
                                  </w:rPr>
                                  <m:t>i</m:t>
                                </w:ins>
                              </m:r>
                            </m:sub>
                          </m:sSub>
                          <m:r>
                            <w:ins w:id="120" w:author="Nathan" w:date="2015-03-08T23:11:00Z">
                              <w:rPr>
                                <w:rFonts w:ascii="Cambria Math" w:hAnsi="Cambria Math"/>
                              </w:rPr>
                              <m:t>-</m:t>
                            </w:ins>
                          </m:r>
                          <m:sSub>
                            <m:sSubPr>
                              <m:ctrlPr>
                                <w:ins w:id="121" w:author="Nathan" w:date="2015-03-08T23:11:00Z">
                                  <w:rPr>
                                    <w:rFonts w:ascii="Cambria Math" w:hAnsi="Cambria Math"/>
                                    <w:i/>
                                  </w:rPr>
                                </w:ins>
                              </m:ctrlPr>
                            </m:sSubPr>
                            <m:e>
                              <m:sSub>
                                <m:sSubPr>
                                  <m:ctrlPr>
                                    <w:ins w:id="122" w:author="Nathan" w:date="2015-03-08T23:11:00Z">
                                      <w:rPr>
                                        <w:rFonts w:ascii="Cambria Math" w:hAnsi="Cambria Math"/>
                                        <w:i/>
                                      </w:rPr>
                                    </w:ins>
                                  </m:ctrlPr>
                                </m:sSubPr>
                                <m:e>
                                  <m:r>
                                    <w:ins w:id="123" w:author="Nathan" w:date="2015-03-08T23:11:00Z">
                                      <w:rPr>
                                        <w:rFonts w:ascii="Cambria Math" w:hAnsi="Cambria Math"/>
                                      </w:rPr>
                                      <m:t>I</m:t>
                                    </w:ins>
                                  </m:r>
                                </m:e>
                                <m:sub>
                                  <m:r>
                                    <w:ins w:id="124" w:author="Nathan" w:date="2015-03-08T23:11:00Z">
                                      <w:rPr>
                                        <w:rFonts w:ascii="Cambria Math" w:hAnsi="Cambria Math"/>
                                      </w:rPr>
                                      <m:t>t</m:t>
                                    </w:ins>
                                  </m:r>
                                </m:sub>
                              </m:sSub>
                            </m:e>
                            <m:sub>
                              <m:r>
                                <w:ins w:id="125" w:author="Nathan" w:date="2015-03-08T23:11:00Z">
                                  <w:rPr>
                                    <w:rFonts w:ascii="Cambria Math" w:hAnsi="Cambria Math"/>
                                  </w:rPr>
                                  <m:t>i-d</m:t>
                                </w:ins>
                              </m:r>
                            </m:sub>
                          </m:sSub>
                        </m:e>
                      </m:d>
                      <m:r>
                        <w:ins w:id="126" w:author="Nathan" w:date="2015-03-08T23:12:00Z">
                          <w:rPr>
                            <w:rFonts w:ascii="Cambria Math" w:hAnsi="Cambria Math"/>
                          </w:rPr>
                          <m:t>*</m:t>
                        </w:ins>
                      </m:r>
                      <m:sSub>
                        <m:sSubPr>
                          <m:ctrlPr>
                            <w:ins w:id="127" w:author="Nathan" w:date="2015-03-08T23:12:00Z">
                              <w:rPr>
                                <w:rFonts w:ascii="Cambria Math" w:hAnsi="Cambria Math"/>
                                <w:i/>
                              </w:rPr>
                            </w:ins>
                          </m:ctrlPr>
                        </m:sSubPr>
                        <m:e>
                          <m:r>
                            <w:ins w:id="128" w:author="Nathan" w:date="2015-03-08T23:12:00Z">
                              <w:rPr>
                                <w:rFonts w:ascii="Cambria Math" w:hAnsi="Cambria Math"/>
                              </w:rPr>
                              <m:t>w</m:t>
                            </w:ins>
                          </m:r>
                        </m:e>
                        <m:sub>
                          <m:r>
                            <w:ins w:id="129" w:author="Nathan" w:date="2015-03-08T23:12:00Z">
                              <w:rPr>
                                <w:rFonts w:ascii="Cambria Math" w:hAnsi="Cambria Math"/>
                              </w:rPr>
                              <m:t>d</m:t>
                            </w:ins>
                          </m:r>
                        </m:sub>
                      </m:sSub>
                      <m:r>
                        <w:ins w:id="130" w:author="Nathan" w:date="2015-03-08T23:12:00Z">
                          <w:rPr>
                            <w:rFonts w:ascii="Cambria Math" w:hAnsi="Cambria Math"/>
                          </w:rPr>
                          <m:t>)</m:t>
                        </w:ins>
                      </m:r>
                    </m:e>
                  </m:nary>
                  <m:d>
                    <m:dPr>
                      <m:begChr m:val="|"/>
                      <m:endChr m:val="|"/>
                      <m:ctrlPr>
                        <w:del w:id="131" w:author="Nathan" w:date="2015-03-08T23:11:00Z">
                          <w:rPr>
                            <w:rFonts w:ascii="Cambria Math" w:hAnsi="Cambria Math"/>
                            <w:i/>
                          </w:rPr>
                        </w:del>
                      </m:ctrlPr>
                    </m:dPr>
                    <m:e>
                      <m:sSub>
                        <m:sSubPr>
                          <m:ctrlPr>
                            <w:del w:id="132" w:author="Nathan" w:date="2015-03-08T23:11:00Z">
                              <w:rPr>
                                <w:rFonts w:ascii="Cambria Math" w:hAnsi="Cambria Math"/>
                                <w:i/>
                              </w:rPr>
                            </w:del>
                          </m:ctrlPr>
                        </m:sSubPr>
                        <m:e>
                          <m:sSub>
                            <m:sSubPr>
                              <m:ctrlPr>
                                <w:del w:id="133" w:author="Nathan" w:date="2015-03-08T23:11:00Z">
                                  <w:rPr>
                                    <w:rFonts w:ascii="Cambria Math" w:hAnsi="Cambria Math"/>
                                    <w:i/>
                                  </w:rPr>
                                </w:del>
                              </m:ctrlPr>
                            </m:sSubPr>
                            <m:e>
                              <m:r>
                                <w:del w:id="134" w:author="Nathan" w:date="2015-03-08T23:11:00Z">
                                  <w:rPr>
                                    <w:rFonts w:ascii="Cambria Math" w:hAnsi="Cambria Math"/>
                                  </w:rPr>
                                  <m:t>I</m:t>
                                </w:del>
                              </m:r>
                            </m:e>
                            <m:sub>
                              <m:r>
                                <w:del w:id="135" w:author="Nathan" w:date="2015-03-08T23:11:00Z">
                                  <w:rPr>
                                    <w:rFonts w:ascii="Cambria Math" w:hAnsi="Cambria Math"/>
                                  </w:rPr>
                                  <m:t>t</m:t>
                                </w:del>
                              </m:r>
                            </m:sub>
                          </m:sSub>
                        </m:e>
                        <m:sub>
                          <m:r>
                            <w:del w:id="136" w:author="Nathan" w:date="2015-03-08T23:11:00Z">
                              <w:rPr>
                                <w:rFonts w:ascii="Cambria Math" w:hAnsi="Cambria Math"/>
                              </w:rPr>
                              <m:t>i</m:t>
                            </w:del>
                          </m:r>
                        </m:sub>
                      </m:sSub>
                      <m:r>
                        <w:del w:id="137" w:author="Nathan" w:date="2015-03-08T23:11:00Z">
                          <w:rPr>
                            <w:rFonts w:ascii="Cambria Math" w:hAnsi="Cambria Math"/>
                          </w:rPr>
                          <m:t xml:space="preserve">  - </m:t>
                        </w:del>
                      </m:r>
                      <m:sSub>
                        <m:sSubPr>
                          <m:ctrlPr>
                            <w:del w:id="138" w:author="Nathan" w:date="2015-03-08T23:11:00Z">
                              <w:rPr>
                                <w:rFonts w:ascii="Cambria Math" w:hAnsi="Cambria Math"/>
                                <w:i/>
                              </w:rPr>
                            </w:del>
                          </m:ctrlPr>
                        </m:sSubPr>
                        <m:e>
                          <m:sSub>
                            <m:sSubPr>
                              <m:ctrlPr>
                                <w:del w:id="139" w:author="Nathan" w:date="2015-03-08T23:11:00Z">
                                  <w:rPr>
                                    <w:rFonts w:ascii="Cambria Math" w:hAnsi="Cambria Math"/>
                                    <w:i/>
                                  </w:rPr>
                                </w:del>
                              </m:ctrlPr>
                            </m:sSubPr>
                            <m:e>
                              <m:r>
                                <w:del w:id="140" w:author="Nathan" w:date="2015-03-08T23:11:00Z">
                                  <w:rPr>
                                    <w:rFonts w:ascii="Cambria Math" w:hAnsi="Cambria Math"/>
                                  </w:rPr>
                                  <m:t>I</m:t>
                                </w:del>
                              </m:r>
                            </m:e>
                            <m:sub>
                              <m:r>
                                <w:del w:id="141" w:author="Nathan" w:date="2015-03-08T23:11:00Z">
                                  <w:rPr>
                                    <w:rFonts w:ascii="Cambria Math" w:hAnsi="Cambria Math"/>
                                  </w:rPr>
                                  <m:t>t</m:t>
                                </w:del>
                              </m:r>
                            </m:sub>
                          </m:sSub>
                        </m:e>
                        <m:sub>
                          <m:r>
                            <w:del w:id="142" w:author="Nathan" w:date="2015-03-08T23:11:00Z">
                              <w:rPr>
                                <w:rFonts w:ascii="Cambria Math" w:hAnsi="Cambria Math"/>
                              </w:rPr>
                              <m:t>i-1</m:t>
                            </w:del>
                          </m:r>
                        </m:sub>
                      </m:sSub>
                    </m:e>
                  </m:d>
                  <m:r>
                    <w:del w:id="143" w:author="Nathan" w:date="2015-03-08T23:08:00Z">
                      <w:rPr>
                        <w:rFonts w:ascii="Cambria Math" w:hAnsi="Cambria Math"/>
                      </w:rPr>
                      <m:t>+</m:t>
                    </w:del>
                  </m:r>
                  <m:d>
                    <m:dPr>
                      <m:begChr m:val="|"/>
                      <m:endChr m:val="|"/>
                      <m:ctrlPr>
                        <w:del w:id="144" w:author="Nathan" w:date="2015-03-08T23:08:00Z">
                          <w:rPr>
                            <w:rFonts w:ascii="Cambria Math" w:hAnsi="Cambria Math"/>
                            <w:i/>
                          </w:rPr>
                        </w:del>
                      </m:ctrlPr>
                    </m:dPr>
                    <m:e>
                      <m:sSub>
                        <m:sSubPr>
                          <m:ctrlPr>
                            <w:del w:id="145" w:author="Nathan" w:date="2015-03-08T23:08:00Z">
                              <w:rPr>
                                <w:rFonts w:ascii="Cambria Math" w:hAnsi="Cambria Math"/>
                                <w:i/>
                              </w:rPr>
                            </w:del>
                          </m:ctrlPr>
                        </m:sSubPr>
                        <m:e>
                          <m:sSub>
                            <m:sSubPr>
                              <m:ctrlPr>
                                <w:del w:id="146" w:author="Nathan" w:date="2015-03-08T23:08:00Z">
                                  <w:rPr>
                                    <w:rFonts w:ascii="Cambria Math" w:hAnsi="Cambria Math"/>
                                    <w:i/>
                                  </w:rPr>
                                </w:del>
                              </m:ctrlPr>
                            </m:sSubPr>
                            <m:e>
                              <m:r>
                                <w:del w:id="147" w:author="Nathan" w:date="2015-03-08T23:08:00Z">
                                  <w:rPr>
                                    <w:rFonts w:ascii="Cambria Math" w:hAnsi="Cambria Math"/>
                                  </w:rPr>
                                  <m:t>I</m:t>
                                </w:del>
                              </m:r>
                            </m:e>
                            <m:sub>
                              <m:r>
                                <w:del w:id="148" w:author="Nathan" w:date="2015-03-08T23:08:00Z">
                                  <w:rPr>
                                    <w:rFonts w:ascii="Cambria Math" w:hAnsi="Cambria Math"/>
                                  </w:rPr>
                                  <m:t>t</m:t>
                                </w:del>
                              </m:r>
                            </m:sub>
                          </m:sSub>
                        </m:e>
                        <m:sub>
                          <m:r>
                            <w:del w:id="149" w:author="Nathan" w:date="2015-03-08T23:08:00Z">
                              <w:rPr>
                                <w:rFonts w:ascii="Cambria Math" w:hAnsi="Cambria Math"/>
                              </w:rPr>
                              <m:t>i</m:t>
                            </w:del>
                          </m:r>
                        </m:sub>
                      </m:sSub>
                      <m:r>
                        <w:del w:id="150" w:author="Nathan" w:date="2015-03-08T23:08:00Z">
                          <w:rPr>
                            <w:rFonts w:ascii="Cambria Math" w:hAnsi="Cambria Math"/>
                          </w:rPr>
                          <m:t xml:space="preserve"> – </m:t>
                        </w:del>
                      </m:r>
                      <m:sSub>
                        <m:sSubPr>
                          <m:ctrlPr>
                            <w:del w:id="151" w:author="Nathan" w:date="2015-03-08T23:08:00Z">
                              <w:rPr>
                                <w:rFonts w:ascii="Cambria Math" w:hAnsi="Cambria Math"/>
                                <w:i/>
                              </w:rPr>
                            </w:del>
                          </m:ctrlPr>
                        </m:sSubPr>
                        <m:e>
                          <m:sSub>
                            <m:sSubPr>
                              <m:ctrlPr>
                                <w:del w:id="152" w:author="Nathan" w:date="2015-03-08T23:08:00Z">
                                  <w:rPr>
                                    <w:rFonts w:ascii="Cambria Math" w:hAnsi="Cambria Math"/>
                                    <w:i/>
                                  </w:rPr>
                                </w:del>
                              </m:ctrlPr>
                            </m:sSubPr>
                            <m:e>
                              <m:r>
                                <w:del w:id="153" w:author="Nathan" w:date="2015-03-08T23:08:00Z">
                                  <w:rPr>
                                    <w:rFonts w:ascii="Cambria Math" w:hAnsi="Cambria Math"/>
                                  </w:rPr>
                                  <m:t>I</m:t>
                                </w:del>
                              </m:r>
                            </m:e>
                            <m:sub>
                              <m:r>
                                <w:del w:id="154" w:author="Nathan" w:date="2015-03-08T23:08:00Z">
                                  <w:rPr>
                                    <w:rFonts w:ascii="Cambria Math" w:hAnsi="Cambria Math"/>
                                  </w:rPr>
                                  <m:t>t</m:t>
                                </w:del>
                              </m:r>
                            </m:sub>
                          </m:sSub>
                        </m:e>
                        <m:sub>
                          <m:r>
                            <w:del w:id="155" w:author="Nathan" w:date="2015-03-08T23:08:00Z">
                              <w:rPr>
                                <w:rFonts w:ascii="Cambria Math" w:hAnsi="Cambria Math"/>
                              </w:rPr>
                              <m:t>i-3</m:t>
                            </w:del>
                          </m:r>
                        </m:sub>
                      </m:sSub>
                    </m:e>
                  </m:d>
                  <m:r>
                    <w:del w:id="156" w:author="Nathan" w:date="2015-03-08T23:08:00Z">
                      <w:rPr>
                        <w:rFonts w:ascii="Cambria Math" w:hAnsi="Cambria Math"/>
                      </w:rPr>
                      <m:t>+</m:t>
                    </w:del>
                  </m:r>
                  <m:d>
                    <m:dPr>
                      <m:begChr m:val="|"/>
                      <m:endChr m:val="|"/>
                      <m:ctrlPr>
                        <w:del w:id="157" w:author="Nathan" w:date="2015-03-08T23:08:00Z">
                          <w:rPr>
                            <w:rFonts w:ascii="Cambria Math" w:hAnsi="Cambria Math"/>
                            <w:i/>
                          </w:rPr>
                        </w:del>
                      </m:ctrlPr>
                    </m:dPr>
                    <m:e>
                      <m:sSub>
                        <m:sSubPr>
                          <m:ctrlPr>
                            <w:del w:id="158" w:author="Nathan" w:date="2015-03-08T23:08:00Z">
                              <w:rPr>
                                <w:rFonts w:ascii="Cambria Math" w:hAnsi="Cambria Math"/>
                                <w:i/>
                              </w:rPr>
                            </w:del>
                          </m:ctrlPr>
                        </m:sSubPr>
                        <m:e>
                          <m:sSub>
                            <m:sSubPr>
                              <m:ctrlPr>
                                <w:del w:id="159" w:author="Nathan" w:date="2015-03-08T23:08:00Z">
                                  <w:rPr>
                                    <w:rFonts w:ascii="Cambria Math" w:hAnsi="Cambria Math"/>
                                    <w:i/>
                                  </w:rPr>
                                </w:del>
                              </m:ctrlPr>
                            </m:sSubPr>
                            <m:e>
                              <m:r>
                                <w:del w:id="160" w:author="Nathan" w:date="2015-03-08T23:08:00Z">
                                  <w:rPr>
                                    <w:rFonts w:ascii="Cambria Math" w:hAnsi="Cambria Math"/>
                                  </w:rPr>
                                  <m:t>I</m:t>
                                </w:del>
                              </m:r>
                            </m:e>
                            <m:sub>
                              <m:r>
                                <w:del w:id="161" w:author="Nathan" w:date="2015-03-08T23:08:00Z">
                                  <w:rPr>
                                    <w:rFonts w:ascii="Cambria Math" w:hAnsi="Cambria Math"/>
                                  </w:rPr>
                                  <m:t>t</m:t>
                                </w:del>
                              </m:r>
                            </m:sub>
                          </m:sSub>
                        </m:e>
                        <m:sub>
                          <m:r>
                            <w:del w:id="162" w:author="Nathan" w:date="2015-03-08T23:08:00Z">
                              <w:rPr>
                                <w:rFonts w:ascii="Cambria Math" w:hAnsi="Cambria Math"/>
                              </w:rPr>
                              <m:t>i</m:t>
                            </w:del>
                          </m:r>
                        </m:sub>
                      </m:sSub>
                      <m:r>
                        <w:del w:id="163" w:author="Nathan" w:date="2015-03-08T23:08:00Z">
                          <w:rPr>
                            <w:rFonts w:ascii="Cambria Math" w:hAnsi="Cambria Math"/>
                          </w:rPr>
                          <m:t xml:space="preserve"> – </m:t>
                        </w:del>
                      </m:r>
                      <m:sSub>
                        <m:sSubPr>
                          <m:ctrlPr>
                            <w:del w:id="164" w:author="Nathan" w:date="2015-03-08T23:08:00Z">
                              <w:rPr>
                                <w:rFonts w:ascii="Cambria Math" w:hAnsi="Cambria Math"/>
                                <w:i/>
                              </w:rPr>
                            </w:del>
                          </m:ctrlPr>
                        </m:sSubPr>
                        <m:e>
                          <m:sSub>
                            <m:sSubPr>
                              <m:ctrlPr>
                                <w:del w:id="165" w:author="Nathan" w:date="2015-03-08T23:08:00Z">
                                  <w:rPr>
                                    <w:rFonts w:ascii="Cambria Math" w:hAnsi="Cambria Math"/>
                                    <w:i/>
                                  </w:rPr>
                                </w:del>
                              </m:ctrlPr>
                            </m:sSubPr>
                            <m:e>
                              <m:r>
                                <w:del w:id="166" w:author="Nathan" w:date="2015-03-08T23:08:00Z">
                                  <w:rPr>
                                    <w:rFonts w:ascii="Cambria Math" w:hAnsi="Cambria Math"/>
                                  </w:rPr>
                                  <m:t>I</m:t>
                                </w:del>
                              </m:r>
                            </m:e>
                            <m:sub>
                              <m:r>
                                <w:del w:id="167" w:author="Nathan" w:date="2015-03-08T23:08:00Z">
                                  <w:rPr>
                                    <w:rFonts w:ascii="Cambria Math" w:hAnsi="Cambria Math"/>
                                  </w:rPr>
                                  <m:t>t</m:t>
                                </w:del>
                              </m:r>
                            </m:sub>
                          </m:sSub>
                        </m:e>
                        <m:sub>
                          <m:r>
                            <w:del w:id="168" w:author="Nathan" w:date="2015-03-08T23:08:00Z">
                              <w:rPr>
                                <w:rFonts w:ascii="Cambria Math" w:hAnsi="Cambria Math"/>
                              </w:rPr>
                              <m:t>i-5</m:t>
                            </w:del>
                          </m:r>
                        </m:sub>
                      </m:sSub>
                    </m:e>
                  </m:d>
                </m:e>
              </m:d>
            </m:e>
          </m:nary>
          <w:commentRangeEnd w:id="108"/>
          <m:r>
            <m:rPr>
              <m:sty m:val="p"/>
            </m:rPr>
            <w:rPr>
              <w:rStyle w:val="CommentReference"/>
            </w:rPr>
            <w:commentReference w:id="108"/>
          </m:r>
        </m:oMath>
      </m:oMathPara>
    </w:p>
    <w:p w14:paraId="5E6A9730" w14:textId="77777777" w:rsidR="00505AE9" w:rsidRPr="00505AE9" w:rsidRDefault="00505AE9">
      <w:pPr>
        <w:pStyle w:val="Normal1"/>
      </w:pPr>
    </w:p>
    <w:p w14:paraId="7A49966F" w14:textId="00107120" w:rsidR="00916C54" w:rsidRDefault="00505AE9">
      <w:pPr>
        <w:pStyle w:val="Normal1"/>
      </w:pPr>
      <w:proofErr w:type="gramStart"/>
      <w:r>
        <w:t>where</w:t>
      </w:r>
      <w:proofErr w:type="gramEnd"/>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t</m:t>
                </m:r>
              </m:sub>
            </m:sSub>
          </m:e>
          <m:sub>
            <m:r>
              <w:rPr>
                <w:rFonts w:ascii="Cambria Math" w:hAnsi="Cambria Math"/>
              </w:rPr>
              <m:t>i</m:t>
            </m:r>
          </m:sub>
        </m:sSub>
        <m:r>
          <w:rPr>
            <w:rFonts w:ascii="Cambria Math" w:hAnsi="Cambria Math"/>
          </w:rPr>
          <m:t xml:space="preserve">  </m:t>
        </m:r>
      </m:oMath>
      <w:r>
        <w:t xml:space="preserve">is the power of Team t in year </w:t>
      </w:r>
      <w:proofErr w:type="spellStart"/>
      <w:ins w:id="169" w:author="Nathan" w:date="2015-03-08T23:09:00Z">
        <w:r w:rsidR="00604F39">
          <w:t>i</w:t>
        </w:r>
      </w:ins>
      <w:proofErr w:type="spellEnd"/>
      <w:del w:id="170" w:author="Nathan" w:date="2015-03-08T23:09:00Z">
        <w:r w:rsidDel="00604F39">
          <w:delText>I</w:delText>
        </w:r>
      </w:del>
      <w:r>
        <w:t xml:space="preserve">, </w:t>
      </w:r>
      <w:del w:id="171" w:author="Nathan" w:date="2015-03-08T23:13:00Z">
        <w:r w:rsidDel="00D371F9">
          <w:delText xml:space="preserve">and </w:delText>
        </w:r>
      </w:del>
      <w:r>
        <w:t>T is the set of Teams</w:t>
      </w:r>
      <w:ins w:id="172" w:author="Nathan" w:date="2015-03-08T23:13:00Z">
        <w:r w:rsidR="00D371F9">
          <w:t xml:space="preserve">, </w:t>
        </w:r>
      </w:ins>
      <w:ins w:id="173" w:author="Nathan" w:date="2015-03-08T23:14:00Z">
        <w:r w:rsidR="00D371F9">
          <w:t xml:space="preserve">and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D371F9">
          <w:t xml:space="preserve"> is a weight given to that entry</w:t>
        </w:r>
      </w:ins>
      <w:ins w:id="174" w:author="Nathan" w:date="2015-03-08T23:15:00Z">
        <w:r w:rsidR="00D371F9">
          <w:t>. W</w:t>
        </w:r>
      </w:ins>
      <w:ins w:id="175" w:author="Nathan" w:date="2015-03-08T23:14:00Z">
        <w:r w:rsidR="00D371F9">
          <w:t>e will define the weights as follows</w:t>
        </w:r>
        <w:proofErr w:type="gramStart"/>
        <w:r w:rsidR="00D371F9">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1</m:t>
              </m:r>
            </m:sub>
          </m:sSub>
        </m:oMath>
      </w:ins>
      <m:oMath>
        <m:r>
          <w:ins w:id="176" w:author="Nathan" w:date="2015-03-08T23:15:00Z">
            <w:rPr>
              <w:rFonts w:ascii="Cambria Math" w:hAnsi="Cambria Math"/>
            </w:rPr>
            <m:t>=</m:t>
          </w:ins>
        </m:r>
        <m:r>
          <w:ins w:id="177" w:author="Nathan" w:date="2015-03-08T23:14:00Z">
            <w:rPr>
              <w:rFonts w:ascii="Cambria Math" w:hAnsi="Cambria Math"/>
            </w:rPr>
            <m:t xml:space="preserve"> </m:t>
          </w:ins>
        </m:r>
        <m:sSub>
          <m:sSubPr>
            <m:ctrlPr>
              <w:ins w:id="178" w:author="Nathan" w:date="2015-03-08T23:14:00Z">
                <w:rPr>
                  <w:rFonts w:ascii="Cambria Math" w:hAnsi="Cambria Math"/>
                  <w:i/>
                </w:rPr>
              </w:ins>
            </m:ctrlPr>
          </m:sSubPr>
          <m:e>
            <m:r>
              <w:ins w:id="179" w:author="Nathan" w:date="2015-03-08T23:14:00Z">
                <w:rPr>
                  <w:rFonts w:ascii="Cambria Math" w:hAnsi="Cambria Math"/>
                </w:rPr>
                <m:t>w</m:t>
              </w:ins>
            </m:r>
          </m:e>
          <m:sub>
            <m:r>
              <w:ins w:id="180" w:author="Nathan" w:date="2015-03-08T23:14:00Z">
                <w:rPr>
                  <w:rFonts w:ascii="Cambria Math" w:hAnsi="Cambria Math"/>
                </w:rPr>
                <m:t>2</m:t>
              </w:ins>
            </m:r>
          </m:sub>
        </m:sSub>
        <m:r>
          <w:ins w:id="181" w:author="Nathan" w:date="2015-03-08T23:14:00Z">
            <w:rPr>
              <w:rFonts w:ascii="Cambria Math" w:hAnsi="Cambria Math"/>
            </w:rPr>
            <m:t xml:space="preserve">=.1, </m:t>
          </w:ins>
        </m:r>
        <m:sSub>
          <m:sSubPr>
            <m:ctrlPr>
              <w:ins w:id="182" w:author="Nathan" w:date="2015-03-08T23:15:00Z">
                <w:rPr>
                  <w:rFonts w:ascii="Cambria Math" w:hAnsi="Cambria Math"/>
                  <w:i/>
                </w:rPr>
              </w:ins>
            </m:ctrlPr>
          </m:sSubPr>
          <m:e>
            <m:r>
              <w:ins w:id="183" w:author="Nathan" w:date="2015-03-08T23:15:00Z">
                <w:rPr>
                  <w:rFonts w:ascii="Cambria Math" w:hAnsi="Cambria Math"/>
                </w:rPr>
                <m:t>w</m:t>
              </w:ins>
            </m:r>
          </m:e>
          <m:sub>
            <m:r>
              <w:ins w:id="184" w:author="Nathan" w:date="2015-03-08T23:15:00Z">
                <w:rPr>
                  <w:rFonts w:ascii="Cambria Math" w:hAnsi="Cambria Math"/>
                </w:rPr>
                <m:t>3</m:t>
              </w:ins>
            </m:r>
          </m:sub>
        </m:sSub>
        <m:r>
          <w:ins w:id="185" w:author="Nathan" w:date="2015-03-08T23:15:00Z">
            <w:rPr>
              <w:rFonts w:ascii="Cambria Math" w:hAnsi="Cambria Math"/>
            </w:rPr>
            <m:t>=</m:t>
          </w:ins>
        </m:r>
        <m:sSub>
          <m:sSubPr>
            <m:ctrlPr>
              <w:ins w:id="186" w:author="Nathan" w:date="2015-03-08T23:15:00Z">
                <w:rPr>
                  <w:rFonts w:ascii="Cambria Math" w:hAnsi="Cambria Math"/>
                  <w:i/>
                </w:rPr>
              </w:ins>
            </m:ctrlPr>
          </m:sSubPr>
          <m:e>
            <m:r>
              <w:ins w:id="187" w:author="Nathan" w:date="2015-03-08T23:15:00Z">
                <w:rPr>
                  <w:rFonts w:ascii="Cambria Math" w:hAnsi="Cambria Math"/>
                </w:rPr>
                <m:t>w</m:t>
              </w:ins>
            </m:r>
          </m:e>
          <m:sub>
            <m:r>
              <w:ins w:id="188" w:author="Nathan" w:date="2015-03-08T23:15:00Z">
                <w:rPr>
                  <w:rFonts w:ascii="Cambria Math" w:hAnsi="Cambria Math"/>
                </w:rPr>
                <m:t>4</m:t>
              </w:ins>
            </m:r>
          </m:sub>
        </m:sSub>
        <m:r>
          <w:ins w:id="189" w:author="Nathan" w:date="2015-03-08T23:15:00Z">
            <w:rPr>
              <w:rFonts w:ascii="Cambria Math" w:hAnsi="Cambria Math"/>
            </w:rPr>
            <m:t>=</m:t>
          </w:ins>
        </m:r>
        <m:sSub>
          <m:sSubPr>
            <m:ctrlPr>
              <w:ins w:id="190" w:author="Nathan" w:date="2015-03-08T23:15:00Z">
                <w:rPr>
                  <w:rFonts w:ascii="Cambria Math" w:hAnsi="Cambria Math"/>
                  <w:i/>
                </w:rPr>
              </w:ins>
            </m:ctrlPr>
          </m:sSubPr>
          <m:e>
            <m:r>
              <w:ins w:id="191" w:author="Nathan" w:date="2015-03-08T23:15:00Z">
                <w:rPr>
                  <w:rFonts w:ascii="Cambria Math" w:hAnsi="Cambria Math"/>
                </w:rPr>
                <m:t>w</m:t>
              </w:ins>
            </m:r>
          </m:e>
          <m:sub>
            <m:r>
              <w:ins w:id="192" w:author="Nathan" w:date="2015-03-08T23:15:00Z">
                <w:rPr>
                  <w:rFonts w:ascii="Cambria Math" w:hAnsi="Cambria Math"/>
                </w:rPr>
                <m:t>5</m:t>
              </w:ins>
            </m:r>
          </m:sub>
        </m:sSub>
        <m:r>
          <w:ins w:id="193" w:author="Nathan" w:date="2015-03-08T23:15:00Z">
            <w:rPr>
              <w:rFonts w:ascii="Cambria Math" w:hAnsi="Cambria Math"/>
            </w:rPr>
            <m:t xml:space="preserve">=.2, </m:t>
          </w:ins>
        </m:r>
        <m:sSub>
          <m:sSubPr>
            <m:ctrlPr>
              <w:ins w:id="194" w:author="Nathan" w:date="2015-03-08T23:15:00Z">
                <w:rPr>
                  <w:rFonts w:ascii="Cambria Math" w:hAnsi="Cambria Math"/>
                  <w:i/>
                </w:rPr>
              </w:ins>
            </m:ctrlPr>
          </m:sSubPr>
          <m:e>
            <m:r>
              <w:ins w:id="195" w:author="Nathan" w:date="2015-03-08T23:15:00Z">
                <w:rPr>
                  <w:rFonts w:ascii="Cambria Math" w:hAnsi="Cambria Math"/>
                </w:rPr>
                <m:t>w</m:t>
              </w:ins>
            </m:r>
          </m:e>
          <m:sub>
            <m:r>
              <w:ins w:id="196" w:author="Nathan" w:date="2015-03-08T23:16:00Z">
                <w:rPr>
                  <w:rFonts w:ascii="Cambria Math" w:hAnsi="Cambria Math"/>
                </w:rPr>
                <m:t>6</m:t>
              </w:ins>
            </m:r>
          </m:sub>
        </m:sSub>
        <m:sSub>
          <m:sSubPr>
            <m:ctrlPr>
              <w:ins w:id="197" w:author="Nathan" w:date="2015-03-08T23:16:00Z">
                <w:rPr>
                  <w:rFonts w:ascii="Cambria Math" w:hAnsi="Cambria Math"/>
                  <w:i/>
                </w:rPr>
              </w:ins>
            </m:ctrlPr>
          </m:sSubPr>
          <m:e>
            <m:r>
              <w:ins w:id="198" w:author="Nathan" w:date="2015-03-08T23:16:00Z">
                <w:rPr>
                  <w:rFonts w:ascii="Cambria Math" w:hAnsi="Cambria Math"/>
                </w:rPr>
                <m:t>=w</m:t>
              </w:ins>
            </m:r>
          </m:e>
          <m:sub>
            <m:r>
              <w:ins w:id="199" w:author="Nathan" w:date="2015-03-08T23:16:00Z">
                <w:rPr>
                  <w:rFonts w:ascii="Cambria Math" w:hAnsi="Cambria Math"/>
                </w:rPr>
                <m:t>7</m:t>
              </w:ins>
            </m:r>
          </m:sub>
        </m:sSub>
        <m:r>
          <w:ins w:id="200" w:author="Nathan" w:date="2015-03-08T23:16:00Z">
            <w:rPr>
              <w:rFonts w:ascii="Cambria Math" w:hAnsi="Cambria Math"/>
            </w:rPr>
            <m:t xml:space="preserve">=.1, and </m:t>
          </w:ins>
        </m:r>
        <m:sSub>
          <m:sSubPr>
            <m:ctrlPr>
              <w:ins w:id="201" w:author="Nathan" w:date="2015-03-08T23:16:00Z">
                <w:rPr>
                  <w:rFonts w:ascii="Cambria Math" w:hAnsi="Cambria Math"/>
                  <w:i/>
                </w:rPr>
              </w:ins>
            </m:ctrlPr>
          </m:sSubPr>
          <m:e>
            <m:r>
              <w:ins w:id="202" w:author="Nathan" w:date="2015-03-08T23:16:00Z">
                <w:rPr>
                  <w:rFonts w:ascii="Cambria Math" w:hAnsi="Cambria Math"/>
                </w:rPr>
                <m:t>w</m:t>
              </w:ins>
            </m:r>
          </m:e>
          <m:sub>
            <m:r>
              <w:ins w:id="203" w:author="Nathan" w:date="2015-03-08T23:16:00Z">
                <w:rPr>
                  <w:rFonts w:ascii="Cambria Math" w:hAnsi="Cambria Math"/>
                </w:rPr>
                <m:t>i</m:t>
              </w:ins>
            </m:r>
          </m:sub>
        </m:sSub>
        <m:r>
          <w:ins w:id="204" w:author="Nathan" w:date="2015-03-08T23:16:00Z">
            <w:rPr>
              <w:rFonts w:ascii="Cambria Math" w:hAnsi="Cambria Math"/>
            </w:rPr>
            <m:t>=0 for all i&gt;7</m:t>
          </w:ins>
        </m:r>
      </m:oMath>
      <w:r>
        <w:t xml:space="preserve">. </w:t>
      </w:r>
      <w:del w:id="205" w:author="Nathan" w:date="2015-03-08T23:18:00Z">
        <w:r w:rsidDel="00D371F9">
          <w:delText>Note that this can only be calculated after the fifth year in the simulation. The second and third terms are included to allow for some team consistency (2-4 years), while still valuing changes in Power Index over longer spans of time.</w:delText>
        </w:r>
      </w:del>
      <w:ins w:id="206" w:author="Nathan" w:date="2015-03-08T23:18:00Z">
        <w:r w:rsidR="00D371F9">
          <w:t xml:space="preserve">These weights were chosen to value changes </w:t>
        </w:r>
      </w:ins>
      <w:ins w:id="207" w:author="Nathan" w:date="2015-03-08T23:19:00Z">
        <w:r w:rsidR="00D371F9">
          <w:t xml:space="preserve">in the three to five year span more than recent or distant changes.  For calculating parity in years before the </w:t>
        </w:r>
      </w:ins>
      <w:ins w:id="208" w:author="Nathan" w:date="2015-03-08T23:21:00Z">
        <w:r w:rsidR="00D371F9">
          <w:t>eighth year, the unused weights will be dropped, and the remaining one</w:t>
        </w:r>
      </w:ins>
      <w:ins w:id="209" w:author="Nathan" w:date="2015-03-08T23:24:00Z">
        <w:r w:rsidR="00990301">
          <w:t>s</w:t>
        </w:r>
      </w:ins>
      <w:ins w:id="210" w:author="Nathan" w:date="2015-03-08T23:21:00Z">
        <w:r w:rsidR="00D371F9">
          <w:t xml:space="preserve"> will be recalculated </w:t>
        </w:r>
      </w:ins>
      <w:ins w:id="211" w:author="Nathan" w:date="2015-03-08T23:22:00Z">
        <w:r w:rsidR="00990301">
          <w:t>proportionately.  For example, to calculate the parity in year 4, the weights will be</w:t>
        </w:r>
        <w:proofErr w:type="gramStart"/>
        <w:r w:rsidR="00990301">
          <w:t xml:space="preserve">: </w:t>
        </w:r>
      </w:ins>
      <w:proofErr w:type="gramEnd"/>
      <m:oMath>
        <m:sSub>
          <m:sSubPr>
            <m:ctrlPr>
              <w:ins w:id="212" w:author="Nathan" w:date="2015-03-08T23:23:00Z">
                <w:rPr>
                  <w:rFonts w:ascii="Cambria Math" w:hAnsi="Cambria Math"/>
                  <w:i/>
                </w:rPr>
              </w:ins>
            </m:ctrlPr>
          </m:sSubPr>
          <m:e>
            <m:r>
              <w:ins w:id="213" w:author="Nathan" w:date="2015-03-08T23:23:00Z">
                <w:rPr>
                  <w:rFonts w:ascii="Cambria Math" w:hAnsi="Cambria Math"/>
                </w:rPr>
                <m:t>w</m:t>
              </w:ins>
            </m:r>
          </m:e>
          <m:sub>
            <m:r>
              <w:ins w:id="214" w:author="Nathan" w:date="2015-03-08T23:23:00Z">
                <w:rPr>
                  <w:rFonts w:ascii="Cambria Math" w:hAnsi="Cambria Math"/>
                </w:rPr>
                <m:t>1</m:t>
              </w:ins>
            </m:r>
          </m:sub>
        </m:sSub>
        <m:r>
          <w:ins w:id="215" w:author="Nathan" w:date="2015-03-08T23:23:00Z">
            <w:rPr>
              <w:rFonts w:ascii="Cambria Math" w:hAnsi="Cambria Math"/>
            </w:rPr>
            <m:t>=</m:t>
          </w:ins>
        </m:r>
        <m:sSub>
          <m:sSubPr>
            <m:ctrlPr>
              <w:ins w:id="216" w:author="Nathan" w:date="2015-03-08T23:23:00Z">
                <w:rPr>
                  <w:rFonts w:ascii="Cambria Math" w:hAnsi="Cambria Math"/>
                  <w:i/>
                </w:rPr>
              </w:ins>
            </m:ctrlPr>
          </m:sSubPr>
          <m:e>
            <m:r>
              <w:ins w:id="217" w:author="Nathan" w:date="2015-03-08T23:23:00Z">
                <w:rPr>
                  <w:rFonts w:ascii="Cambria Math" w:hAnsi="Cambria Math"/>
                </w:rPr>
                <m:t>w</m:t>
              </w:ins>
            </m:r>
          </m:e>
          <m:sub>
            <m:r>
              <w:ins w:id="218" w:author="Nathan" w:date="2015-03-08T23:23:00Z">
                <w:rPr>
                  <w:rFonts w:ascii="Cambria Math" w:hAnsi="Cambria Math"/>
                </w:rPr>
                <m:t>2</m:t>
              </w:ins>
            </m:r>
          </m:sub>
        </m:sSub>
        <m:r>
          <w:ins w:id="219" w:author="Nathan" w:date="2015-03-08T23:23:00Z">
            <w:rPr>
              <w:rFonts w:ascii="Cambria Math" w:hAnsi="Cambria Math"/>
            </w:rPr>
            <m:t xml:space="preserve">=.25 and </m:t>
          </w:ins>
        </m:r>
        <m:sSub>
          <m:sSubPr>
            <m:ctrlPr>
              <w:ins w:id="220" w:author="Nathan" w:date="2015-03-08T23:23:00Z">
                <w:rPr>
                  <w:rFonts w:ascii="Cambria Math" w:hAnsi="Cambria Math"/>
                  <w:i/>
                </w:rPr>
              </w:ins>
            </m:ctrlPr>
          </m:sSubPr>
          <m:e>
            <m:r>
              <w:ins w:id="221" w:author="Nathan" w:date="2015-03-08T23:23:00Z">
                <w:rPr>
                  <w:rFonts w:ascii="Cambria Math" w:hAnsi="Cambria Math"/>
                </w:rPr>
                <m:t>w</m:t>
              </w:ins>
            </m:r>
          </m:e>
          <m:sub>
            <m:r>
              <w:ins w:id="222" w:author="Nathan" w:date="2015-03-08T23:23:00Z">
                <w:rPr>
                  <w:rFonts w:ascii="Cambria Math" w:hAnsi="Cambria Math"/>
                </w:rPr>
                <m:t>3</m:t>
              </w:ins>
            </m:r>
          </m:sub>
        </m:sSub>
        <m:r>
          <w:ins w:id="223" w:author="Nathan" w:date="2015-03-08T23:23:00Z">
            <w:rPr>
              <w:rFonts w:ascii="Cambria Math" w:hAnsi="Cambria Math"/>
            </w:rPr>
            <m:t>=.</m:t>
          </w:ins>
        </m:r>
        <m:r>
          <w:ins w:id="224" w:author="Nathan" w:date="2015-03-08T23:25:00Z">
            <w:rPr>
              <w:rFonts w:ascii="Cambria Math" w:hAnsi="Cambria Math"/>
            </w:rPr>
            <m:t>5</m:t>
          </w:ins>
        </m:r>
      </m:oMath>
      <w:ins w:id="225" w:author="Nathan" w:date="2015-03-08T23:23:00Z">
        <w:r w:rsidR="00990301">
          <w:t>.</w:t>
        </w:r>
      </w:ins>
      <w:commentRangeEnd w:id="109"/>
      <w:ins w:id="226" w:author="Nathan" w:date="2015-03-08T23:24:00Z">
        <w:r w:rsidR="00990301">
          <w:rPr>
            <w:rStyle w:val="CommentReference"/>
          </w:rPr>
          <w:commentReference w:id="109"/>
        </w:r>
      </w:ins>
    </w:p>
    <w:p w14:paraId="741D1E80" w14:textId="77777777" w:rsidR="00916C54" w:rsidRDefault="00505AE9">
      <w:pPr>
        <w:pStyle w:val="Heading1"/>
        <w:contextualSpacing w:val="0"/>
      </w:pPr>
      <w:bookmarkStart w:id="227" w:name="h.ymxqq6gh6ejw" w:colFirst="0" w:colLast="0"/>
      <w:bookmarkEnd w:id="227"/>
      <w:commentRangeStart w:id="228"/>
      <w:r>
        <w:rPr>
          <w:rFonts w:ascii="Arial" w:eastAsia="Arial" w:hAnsi="Arial" w:cs="Arial"/>
        </w:rPr>
        <w:t>Hypotheses</w:t>
      </w:r>
      <w:commentRangeEnd w:id="228"/>
      <w:r w:rsidR="00684A16">
        <w:rPr>
          <w:rStyle w:val="CommentReference"/>
          <w:rFonts w:ascii="Arial" w:eastAsia="Arial" w:hAnsi="Arial" w:cs="Arial"/>
        </w:rPr>
        <w:commentReference w:id="228"/>
      </w:r>
    </w:p>
    <w:p w14:paraId="1C281036" w14:textId="77777777" w:rsidR="00916C54" w:rsidRDefault="00505AE9">
      <w:pPr>
        <w:pStyle w:val="Normal1"/>
        <w:numPr>
          <w:ilvl w:val="0"/>
          <w:numId w:val="3"/>
        </w:numPr>
        <w:ind w:hanging="359"/>
        <w:contextualSpacing/>
      </w:pPr>
      <w:commentRangeStart w:id="229"/>
      <w:r>
        <w:t>Lowering the salary cap will increase league parity. We believe that this will make it more difficult for Teams to retain skilled Players for long periods of time.</w:t>
      </w:r>
      <w:commentRangeEnd w:id="229"/>
      <w:r w:rsidR="00A548FA">
        <w:rPr>
          <w:rStyle w:val="CommentReference"/>
        </w:rPr>
        <w:commentReference w:id="229"/>
      </w:r>
    </w:p>
    <w:p w14:paraId="480296E6" w14:textId="1B083C42" w:rsidR="00916C54" w:rsidRDefault="00505AE9">
      <w:pPr>
        <w:pStyle w:val="Normal1"/>
        <w:numPr>
          <w:ilvl w:val="0"/>
          <w:numId w:val="3"/>
        </w:numPr>
        <w:ind w:hanging="359"/>
        <w:contextualSpacing/>
      </w:pPr>
      <w:commentRangeStart w:id="230"/>
      <w:r>
        <w:t xml:space="preserve">Increasing the </w:t>
      </w:r>
      <w:r w:rsidR="0076330A">
        <w:t xml:space="preserve">TPF, which is the </w:t>
      </w:r>
      <w:r>
        <w:t>weight Players place on Team Prestig</w:t>
      </w:r>
      <w:r w:rsidR="0076330A">
        <w:t xml:space="preserve">e (as opposed to contract size), </w:t>
      </w:r>
      <w:r>
        <w:t xml:space="preserve">will </w:t>
      </w:r>
      <w:commentRangeStart w:id="231"/>
      <w:ins w:id="232" w:author="Nathan" w:date="2015-03-09T22:11:00Z">
        <w:r w:rsidR="00626A99">
          <w:t xml:space="preserve">monotonically </w:t>
        </w:r>
      </w:ins>
      <w:commentRangeEnd w:id="231"/>
      <w:ins w:id="233" w:author="Nathan" w:date="2015-03-09T22:12:00Z">
        <w:r w:rsidR="00626A99">
          <w:rPr>
            <w:rStyle w:val="CommentReference"/>
          </w:rPr>
          <w:commentReference w:id="231"/>
        </w:r>
      </w:ins>
      <w:r>
        <w:t>decrease league parity, since Players with high skill values will be more likely to cluster on the best Teams.</w:t>
      </w:r>
      <w:commentRangeEnd w:id="230"/>
      <w:r w:rsidR="00684A16">
        <w:rPr>
          <w:rStyle w:val="CommentReference"/>
        </w:rPr>
        <w:commentReference w:id="230"/>
      </w:r>
    </w:p>
    <w:p w14:paraId="2663C0A2" w14:textId="77777777" w:rsidR="00916C54" w:rsidRDefault="00505AE9">
      <w:pPr>
        <w:pStyle w:val="Normal1"/>
        <w:numPr>
          <w:ilvl w:val="0"/>
          <w:numId w:val="3"/>
        </w:numPr>
        <w:ind w:hanging="359"/>
        <w:contextualSpacing/>
        <w:rPr>
          <w:ins w:id="234" w:author="Nathan" w:date="2015-03-09T00:04:00Z"/>
        </w:rPr>
      </w:pPr>
      <w:r>
        <w:t>Increasing the Max Contract Size will increase parity in the league. This is because a higher Max Contract Size makes it more difficult to retain good Players, since other Teams will be more likely able to</w:t>
      </w:r>
      <w:bookmarkStart w:id="235" w:name="_GoBack"/>
      <w:bookmarkEnd w:id="235"/>
      <w:r>
        <w:t xml:space="preserve"> offer bigger contracts.</w:t>
      </w:r>
    </w:p>
    <w:p w14:paraId="5085E2D8" w14:textId="5D7411D7" w:rsidR="00FA367B" w:rsidRDefault="00D37DA6" w:rsidP="00D37DA6">
      <w:pPr>
        <w:pStyle w:val="Normal1"/>
        <w:ind w:left="361"/>
        <w:contextualSpacing/>
        <w:rPr>
          <w:ins w:id="236" w:author="Nathan" w:date="2015-03-09T22:01:00Z"/>
        </w:rPr>
        <w:pPrChange w:id="237" w:author="Nathan" w:date="2015-03-09T21:50:00Z">
          <w:pPr>
            <w:pStyle w:val="Normal1"/>
            <w:numPr>
              <w:numId w:val="3"/>
            </w:numPr>
            <w:ind w:left="720" w:hanging="359"/>
            <w:contextualSpacing/>
          </w:pPr>
        </w:pPrChange>
      </w:pPr>
      <w:ins w:id="238" w:author="Nathan" w:date="2015-03-09T21:50:00Z">
        <w:r>
          <w:t xml:space="preserve">4. We believe that parity will be minimized when 50% of the </w:t>
        </w:r>
      </w:ins>
      <w:ins w:id="239" w:author="Nathan" w:date="2015-03-09T21:53:00Z">
        <w:r>
          <w:t>T</w:t>
        </w:r>
      </w:ins>
      <w:ins w:id="240" w:author="Nathan" w:date="2015-03-09T21:50:00Z">
        <w:r>
          <w:t>eams are willing to go over the salary cap</w:t>
        </w:r>
      </w:ins>
      <w:ins w:id="241" w:author="Nathan" w:date="2015-03-09T21:53:00Z">
        <w:r>
          <w:t xml:space="preserve">, and will be maximized when either all or none of the Teams will exceed the </w:t>
        </w:r>
      </w:ins>
      <w:ins w:id="242" w:author="Nathan" w:date="2015-03-09T21:54:00Z">
        <w:r>
          <w:t xml:space="preserve">salary </w:t>
        </w:r>
      </w:ins>
      <w:ins w:id="243" w:author="Nathan" w:date="2015-03-09T21:53:00Z">
        <w:r>
          <w:t>cap</w:t>
        </w:r>
      </w:ins>
      <w:ins w:id="244" w:author="Nathan" w:date="2015-03-09T00:09:00Z">
        <w:r w:rsidR="00FA367B">
          <w:t>.</w:t>
        </w:r>
      </w:ins>
    </w:p>
    <w:p w14:paraId="59E5E494" w14:textId="015E976E" w:rsidR="009A09A6" w:rsidRDefault="009A09A6" w:rsidP="00D37DA6">
      <w:pPr>
        <w:pStyle w:val="Normal1"/>
        <w:ind w:left="361"/>
        <w:contextualSpacing/>
        <w:pPrChange w:id="245" w:author="Nathan" w:date="2015-03-09T21:50:00Z">
          <w:pPr>
            <w:pStyle w:val="Normal1"/>
            <w:numPr>
              <w:numId w:val="3"/>
            </w:numPr>
            <w:ind w:left="720" w:hanging="359"/>
            <w:contextualSpacing/>
          </w:pPr>
        </w:pPrChange>
      </w:pPr>
      <w:ins w:id="246" w:author="Nathan" w:date="2015-03-09T22:01:00Z">
        <w:r>
          <w:t xml:space="preserve">5. Teams that sign Players to longer deals will have a higher Power Index, since they will be more likely to keep good players for longer. This will </w:t>
        </w:r>
      </w:ins>
      <w:ins w:id="247" w:author="Nathan" w:date="2015-03-09T22:04:00Z">
        <w:r>
          <w:t>result in</w:t>
        </w:r>
      </w:ins>
      <w:ins w:id="248" w:author="Nathan" w:date="2015-03-09T22:01:00Z">
        <w:r>
          <w:t xml:space="preserve"> lower parity, since the </w:t>
        </w:r>
      </w:ins>
      <w:ins w:id="249" w:author="Nathan" w:date="2015-03-09T22:04:00Z">
        <w:r>
          <w:t>T</w:t>
        </w:r>
      </w:ins>
      <w:ins w:id="250" w:author="Nathan" w:date="2015-03-09T22:01:00Z">
        <w:r>
          <w:t>eams willing to sign longer contracts will remain the same year-to-year.</w:t>
        </w:r>
      </w:ins>
    </w:p>
    <w:p w14:paraId="5BE1E0D7" w14:textId="77777777" w:rsidR="00916C54" w:rsidRDefault="00505AE9">
      <w:pPr>
        <w:pStyle w:val="Heading1"/>
        <w:contextualSpacing w:val="0"/>
      </w:pPr>
      <w:bookmarkStart w:id="251" w:name="h.g7j8rkhwtjde" w:colFirst="0" w:colLast="0"/>
      <w:bookmarkEnd w:id="251"/>
      <w:commentRangeStart w:id="252"/>
      <w:r>
        <w:rPr>
          <w:rFonts w:ascii="Arial" w:eastAsia="Arial" w:hAnsi="Arial" w:cs="Arial"/>
        </w:rPr>
        <w:t>Experiments</w:t>
      </w:r>
      <w:commentRangeEnd w:id="252"/>
      <w:r w:rsidR="002845A1">
        <w:rPr>
          <w:rStyle w:val="CommentReference"/>
          <w:rFonts w:ascii="Arial" w:eastAsia="Arial" w:hAnsi="Arial" w:cs="Arial"/>
        </w:rPr>
        <w:commentReference w:id="252"/>
      </w:r>
    </w:p>
    <w:p w14:paraId="037B77B8" w14:textId="397E8B4F" w:rsidR="00916C54" w:rsidRDefault="00505AE9">
      <w:pPr>
        <w:pStyle w:val="Normal1"/>
      </w:pPr>
      <w:r>
        <w:t xml:space="preserve">We will run each of these experiments for various numbers of iterations (seasons). Initially, we believe that </w:t>
      </w:r>
      <w:r w:rsidR="00302612">
        <w:t>the number of years</w:t>
      </w:r>
      <w:r>
        <w:t xml:space="preserve"> will range from a minimum of 5 (so that a reasonable volatility could be computed) </w:t>
      </w:r>
      <w:r w:rsidR="00302612">
        <w:t>to</w:t>
      </w:r>
      <w:r>
        <w:t xml:space="preserve"> a maximum of 20 (so that any trends or convergence could be reasonably applied to the real NBA).</w:t>
      </w:r>
    </w:p>
    <w:p w14:paraId="32AC78A1" w14:textId="77777777" w:rsidR="00916C54" w:rsidRDefault="00505AE9">
      <w:pPr>
        <w:pStyle w:val="Normal1"/>
        <w:numPr>
          <w:ilvl w:val="0"/>
          <w:numId w:val="2"/>
        </w:numPr>
        <w:ind w:hanging="359"/>
        <w:contextualSpacing/>
      </w:pPr>
      <w:r>
        <w:t>Vary the per-team Salary Cap.</w:t>
      </w:r>
    </w:p>
    <w:p w14:paraId="1D9C8777" w14:textId="77777777" w:rsidR="00916C54" w:rsidRDefault="00505AE9">
      <w:pPr>
        <w:pStyle w:val="Normal1"/>
        <w:numPr>
          <w:ilvl w:val="0"/>
          <w:numId w:val="2"/>
        </w:numPr>
        <w:ind w:hanging="359"/>
        <w:contextualSpacing/>
      </w:pPr>
      <w:r>
        <w:t>Increase the standard deviation for the distribution that determines the value a Player places on team success vs. contract size (success vs. compensation).</w:t>
      </w:r>
    </w:p>
    <w:p w14:paraId="1905A4F1" w14:textId="17ABA592" w:rsidR="00916C54" w:rsidRDefault="00505AE9">
      <w:pPr>
        <w:pStyle w:val="Normal1"/>
        <w:numPr>
          <w:ilvl w:val="0"/>
          <w:numId w:val="2"/>
        </w:numPr>
        <w:ind w:hanging="359"/>
        <w:contextualSpacing/>
        <w:rPr>
          <w:ins w:id="253" w:author="Nathan" w:date="2015-03-09T00:05:00Z"/>
        </w:rPr>
      </w:pPr>
      <w:r>
        <w:lastRenderedPageBreak/>
        <w:t xml:space="preserve">Vary the Max Contract Size </w:t>
      </w:r>
      <w:r w:rsidR="00174A70">
        <w:t>a Team can offer to a P</w:t>
      </w:r>
      <w:r>
        <w:t>layer.</w:t>
      </w:r>
    </w:p>
    <w:p w14:paraId="24E3F4EF" w14:textId="7B4EB84E" w:rsidR="009A09A6" w:rsidRDefault="00FA367B" w:rsidP="009A09A6">
      <w:pPr>
        <w:pStyle w:val="Normal1"/>
        <w:numPr>
          <w:ilvl w:val="0"/>
          <w:numId w:val="2"/>
        </w:numPr>
        <w:ind w:hanging="359"/>
        <w:contextualSpacing/>
        <w:rPr>
          <w:ins w:id="254" w:author="Nathan" w:date="2015-03-09T22:05:00Z"/>
        </w:rPr>
      </w:pPr>
      <w:ins w:id="255" w:author="Nathan" w:date="2015-03-09T00:05:00Z">
        <w:r>
          <w:t>Vary the proportion of teams willing to go over the salary cap, and the amount that each team is willing to go over by.</w:t>
        </w:r>
      </w:ins>
    </w:p>
    <w:p w14:paraId="16018EC3" w14:textId="4603CE25" w:rsidR="009A09A6" w:rsidRDefault="009A09A6" w:rsidP="009A09A6">
      <w:pPr>
        <w:pStyle w:val="Normal1"/>
        <w:numPr>
          <w:ilvl w:val="0"/>
          <w:numId w:val="2"/>
        </w:numPr>
        <w:ind w:hanging="359"/>
        <w:contextualSpacing/>
      </w:pPr>
      <w:ins w:id="256" w:author="Nathan" w:date="2015-03-09T22:08:00Z">
        <w:r>
          <w:t xml:space="preserve">Vary the rate at which Teams decrease their contract </w:t>
        </w:r>
        <w:r w:rsidR="00626A99">
          <w:t xml:space="preserve">offer </w:t>
        </w:r>
        <w:r>
          <w:t xml:space="preserve">length </w:t>
        </w:r>
        <w:r w:rsidR="00626A99">
          <w:t>each week that passes in the offseason.</w:t>
        </w:r>
      </w:ins>
    </w:p>
    <w:p w14:paraId="08957AAF" w14:textId="616A875E" w:rsidR="00916C54" w:rsidRDefault="00505AE9">
      <w:pPr>
        <w:pStyle w:val="Normal1"/>
      </w:pPr>
      <w:r>
        <w:t>Each of these experiments will be run repeatedly, holding the other parameters constant.  For each experiment, we will be observing how changing the parameter influences the average volatility</w:t>
      </w:r>
      <w:r w:rsidR="00302612">
        <w:t xml:space="preserve"> (league parity) of the NBA</w:t>
      </w:r>
      <w:r>
        <w:t>.</w:t>
      </w:r>
    </w:p>
    <w:sectPr w:rsidR="00916C54">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enKiat Soh" w:date="2015-03-09T22:15:00Z" w:initials="LS">
    <w:p w14:paraId="6A573E30" w14:textId="15EACF96" w:rsidR="00C622C4" w:rsidRDefault="00C622C4">
      <w:pPr>
        <w:pStyle w:val="CommentText"/>
      </w:pPr>
      <w:r>
        <w:rPr>
          <w:rStyle w:val="CommentReference"/>
        </w:rPr>
        <w:annotationRef/>
      </w:r>
      <w:r>
        <w:t>Your proposal is not complex enough.  Please revise and I would like to review at least one more time.</w:t>
      </w:r>
    </w:p>
  </w:comment>
  <w:comment w:id="2" w:author="LeenKiat Soh" w:date="2015-03-09T22:15:00Z" w:initials="LS">
    <w:p w14:paraId="60914A33" w14:textId="2B865944" w:rsidR="00C622C4" w:rsidRDefault="00C622C4">
      <w:pPr>
        <w:pStyle w:val="CommentText"/>
      </w:pPr>
      <w:r>
        <w:rPr>
          <w:rStyle w:val="CommentReference"/>
        </w:rPr>
        <w:annotationRef/>
      </w:r>
      <w:r>
        <w:t>How do you compute this?  Statistically, how?</w:t>
      </w:r>
    </w:p>
  </w:comment>
  <w:comment w:id="6" w:author="LeenKiat Soh" w:date="2015-03-09T22:15:00Z" w:initials="LS">
    <w:p w14:paraId="316DA8A0" w14:textId="77777777" w:rsidR="00C622C4" w:rsidRDefault="00C622C4">
      <w:pPr>
        <w:pStyle w:val="CommentText"/>
      </w:pPr>
      <w:r>
        <w:rPr>
          <w:rStyle w:val="CommentReference"/>
        </w:rPr>
        <w:annotationRef/>
      </w:r>
      <w:r>
        <w:t>What is an agent?  What does it represent/model?  An NBA player?  An NBA team?</w:t>
      </w:r>
    </w:p>
    <w:p w14:paraId="56EACF00" w14:textId="77777777" w:rsidR="00C622C4" w:rsidRDefault="00C622C4">
      <w:pPr>
        <w:pStyle w:val="CommentText"/>
      </w:pPr>
    </w:p>
    <w:p w14:paraId="5C1B4744" w14:textId="09141AC8" w:rsidR="00C622C4" w:rsidRPr="009070C9" w:rsidRDefault="00C622C4">
      <w:pPr>
        <w:pStyle w:val="CommentText"/>
        <w:rPr>
          <w:b/>
        </w:rPr>
      </w:pPr>
      <w:r w:rsidRPr="009070C9">
        <w:rPr>
          <w:b/>
        </w:rPr>
        <w:t>[SOH]  I see that you answered my question in the next section.</w:t>
      </w:r>
    </w:p>
  </w:comment>
  <w:comment w:id="8" w:author="LeenKiat Soh" w:date="2015-03-09T22:15:00Z" w:initials="LS">
    <w:p w14:paraId="63540DB9" w14:textId="41BA3609" w:rsidR="00C622C4" w:rsidRDefault="00C622C4">
      <w:pPr>
        <w:pStyle w:val="CommentText"/>
      </w:pPr>
      <w:r>
        <w:rPr>
          <w:rStyle w:val="CommentReference"/>
        </w:rPr>
        <w:annotationRef/>
      </w:r>
      <w:r>
        <w:t>Cool.  There are 30 teams x 12 players = 360?</w:t>
      </w:r>
    </w:p>
  </w:comment>
  <w:comment w:id="9" w:author="Derek Nordgren" w:date="2015-03-09T22:15:00Z" w:initials="DN">
    <w:p w14:paraId="510162E1" w14:textId="654B620B" w:rsidR="00C622C4" w:rsidRDefault="00C622C4">
      <w:pPr>
        <w:pStyle w:val="CommentText"/>
      </w:pPr>
      <w:r>
        <w:rPr>
          <w:rStyle w:val="CommentReference"/>
        </w:rPr>
        <w:annotationRef/>
      </w:r>
      <w:r>
        <w:t>We mention maximum and minimum requirements for number of players on a team in the 3</w:t>
      </w:r>
      <w:r w:rsidRPr="009C263D">
        <w:rPr>
          <w:vertAlign w:val="superscript"/>
        </w:rPr>
        <w:t>rd</w:t>
      </w:r>
      <w:r>
        <w:t xml:space="preserve"> paragraph under NBA team.</w:t>
      </w:r>
    </w:p>
  </w:comment>
  <w:comment w:id="15" w:author="LeenKiat Soh" w:date="2015-03-09T22:15:00Z" w:initials="LS">
    <w:p w14:paraId="6A034F29" w14:textId="651643C8" w:rsidR="00C622C4" w:rsidRDefault="00C622C4">
      <w:pPr>
        <w:pStyle w:val="CommentText"/>
      </w:pPr>
      <w:r>
        <w:rPr>
          <w:rStyle w:val="CommentReference"/>
        </w:rPr>
        <w:annotationRef/>
      </w:r>
      <w:r>
        <w:t>12, right?  A constant?</w:t>
      </w:r>
    </w:p>
  </w:comment>
  <w:comment w:id="28" w:author="LeenKiat Soh" w:date="2015-03-09T22:15:00Z" w:initials="LS">
    <w:p w14:paraId="22333A5B" w14:textId="4C889268" w:rsidR="00C622C4" w:rsidRDefault="00C622C4">
      <w:pPr>
        <w:pStyle w:val="CommentText"/>
      </w:pPr>
      <w:r>
        <w:rPr>
          <w:rStyle w:val="CommentReference"/>
        </w:rPr>
        <w:annotationRef/>
      </w:r>
      <w:r>
        <w:t>Okay.</w:t>
      </w:r>
    </w:p>
  </w:comment>
  <w:comment w:id="40" w:author="LeenKiat Soh" w:date="2015-03-09T22:15:00Z" w:initials="LS">
    <w:p w14:paraId="2E657188" w14:textId="74A0B6A7" w:rsidR="00C622C4" w:rsidRDefault="00C622C4">
      <w:pPr>
        <w:pStyle w:val="CommentText"/>
      </w:pPr>
      <w:r>
        <w:rPr>
          <w:rStyle w:val="CommentReference"/>
        </w:rPr>
        <w:annotationRef/>
      </w:r>
      <w:r>
        <w:t>NBA allows for teams to exceed the salary cap and pay taxes …</w:t>
      </w:r>
    </w:p>
  </w:comment>
  <w:comment w:id="43" w:author="Nathan" w:date="2015-03-09T22:15:00Z" w:initials="N">
    <w:p w14:paraId="46B02F83" w14:textId="6A8A76C5" w:rsidR="000A006A" w:rsidRDefault="000A006A">
      <w:pPr>
        <w:pStyle w:val="CommentText"/>
      </w:pPr>
      <w:r>
        <w:rPr>
          <w:rStyle w:val="CommentReference"/>
        </w:rPr>
        <w:annotationRef/>
      </w:r>
      <w:r>
        <w:t>Here, we became more specific on roster size, and added willingness to pay luxury tax as another factor for our agents.</w:t>
      </w:r>
    </w:p>
  </w:comment>
  <w:comment w:id="50" w:author="LeenKiat Soh" w:date="2015-03-09T22:15:00Z" w:initials="LS">
    <w:p w14:paraId="67BA7A7E" w14:textId="68BCD1D1" w:rsidR="00C622C4" w:rsidRDefault="00C622C4">
      <w:pPr>
        <w:pStyle w:val="CommentText"/>
      </w:pPr>
      <w:r>
        <w:rPr>
          <w:rStyle w:val="CommentReference"/>
        </w:rPr>
        <w:annotationRef/>
      </w:r>
      <w:r>
        <w:t>To ALL players currently not on the team?  But if a team already has 12 players, now what?  Not clear to me.</w:t>
      </w:r>
    </w:p>
  </w:comment>
  <w:comment w:id="48" w:author="LeenKiat Soh" w:date="2015-03-09T22:15:00Z" w:initials="LS">
    <w:p w14:paraId="548C22C5" w14:textId="58344150" w:rsidR="00C622C4" w:rsidRDefault="00C622C4">
      <w:pPr>
        <w:pStyle w:val="CommentText"/>
      </w:pPr>
      <w:r>
        <w:rPr>
          <w:rStyle w:val="CommentReference"/>
        </w:rPr>
        <w:annotationRef/>
      </w:r>
      <w:r>
        <w:t xml:space="preserve">Hmm … </w:t>
      </w:r>
      <w:proofErr w:type="gramStart"/>
      <w:r>
        <w:t>ambiguous.,</w:t>
      </w:r>
      <w:proofErr w:type="gramEnd"/>
      <w:r>
        <w:t xml:space="preserve"> not sure how this is computed.</w:t>
      </w:r>
    </w:p>
  </w:comment>
  <w:comment w:id="104" w:author="LeenKiat Soh" w:date="2015-03-09T22:15:00Z" w:initials="LS">
    <w:p w14:paraId="2ECA1E76" w14:textId="504EC41B" w:rsidR="00C622C4" w:rsidRDefault="00C622C4">
      <w:pPr>
        <w:pStyle w:val="CommentText"/>
      </w:pPr>
      <w:r>
        <w:rPr>
          <w:rStyle w:val="CommentReference"/>
        </w:rPr>
        <w:annotationRef/>
      </w:r>
      <w:r>
        <w:t>If all p players accept the offers, does a team need to honor those contract offers?  What is the protocol?</w:t>
      </w:r>
    </w:p>
  </w:comment>
  <w:comment w:id="105" w:author="Nathan" w:date="2015-03-09T22:15:00Z" w:initials="N">
    <w:p w14:paraId="7C660B53" w14:textId="71CB4114" w:rsidR="006C446F" w:rsidRDefault="006C446F">
      <w:pPr>
        <w:pStyle w:val="CommentText"/>
      </w:pPr>
      <w:r>
        <w:rPr>
          <w:rStyle w:val="CommentReference"/>
        </w:rPr>
        <w:annotationRef/>
      </w:r>
      <w:r>
        <w:t>We moved some of this above</w:t>
      </w:r>
    </w:p>
  </w:comment>
  <w:comment w:id="106" w:author="LeenKiat Soh" w:date="2015-03-09T22:15:00Z" w:initials="LS">
    <w:p w14:paraId="78C620EA" w14:textId="13D65DAF" w:rsidR="00C622C4" w:rsidRDefault="00C622C4">
      <w:pPr>
        <w:pStyle w:val="CommentText"/>
      </w:pPr>
      <w:r>
        <w:rPr>
          <w:rStyle w:val="CommentReference"/>
        </w:rPr>
        <w:annotationRef/>
      </w:r>
      <w:r>
        <w:t>Okay.  You will need to have an equation for decreasing this threshold for contract acceptance.</w:t>
      </w:r>
    </w:p>
  </w:comment>
  <w:comment w:id="108" w:author="LeenKiat Soh" w:date="2015-03-09T22:15:00Z" w:initials="LS">
    <w:p w14:paraId="21D4AF62" w14:textId="4342C85E" w:rsidR="00C622C4" w:rsidRDefault="00C622C4">
      <w:pPr>
        <w:pStyle w:val="CommentText"/>
      </w:pPr>
      <w:r>
        <w:rPr>
          <w:rStyle w:val="CommentReference"/>
        </w:rPr>
        <w:annotationRef/>
      </w:r>
      <w:r>
        <w:t>Interesting.  What’s the basis for this equation?</w:t>
      </w:r>
    </w:p>
  </w:comment>
  <w:comment w:id="109" w:author="Nathan" w:date="2015-03-09T22:15:00Z" w:initials="N">
    <w:p w14:paraId="2DAFBDC1" w14:textId="4C402266" w:rsidR="00990301" w:rsidRDefault="00990301">
      <w:pPr>
        <w:pStyle w:val="CommentText"/>
      </w:pPr>
      <w:r>
        <w:rPr>
          <w:rStyle w:val="CommentReference"/>
        </w:rPr>
        <w:annotationRef/>
      </w:r>
      <w:r>
        <w:t>We modified this formula to make it more comprehensive and meaningful.</w:t>
      </w:r>
    </w:p>
  </w:comment>
  <w:comment w:id="228" w:author="LeenKiat Soh" w:date="2015-03-09T22:15:00Z" w:initials="LS">
    <w:p w14:paraId="731D550E" w14:textId="47B74E16" w:rsidR="00C622C4" w:rsidRDefault="00C622C4">
      <w:pPr>
        <w:pStyle w:val="CommentText"/>
      </w:pPr>
      <w:r>
        <w:rPr>
          <w:rStyle w:val="CommentReference"/>
        </w:rPr>
        <w:annotationRef/>
      </w:r>
      <w:r>
        <w:t>I suggest to take into account distribution of player abilities/skills to revise or add new hypotheses.  For example, in a league with mostly old players or mostly young players, what would happen?  Or in a league with 10% superstars, 30% starter-quality, 30% second-string-quality, and 30% bench players, what would happen?  What if most players are above second-string-quality, like 80%, 90%?  Think along these lines and you should be able to come up with more and more meaningful hypotheses.</w:t>
      </w:r>
    </w:p>
  </w:comment>
  <w:comment w:id="229" w:author="LeenKiat Soh" w:date="2015-03-09T22:15:00Z" w:initials="LS">
    <w:p w14:paraId="55D4C583" w14:textId="3DFBFA81" w:rsidR="00C622C4" w:rsidRDefault="00C622C4">
      <w:pPr>
        <w:pStyle w:val="CommentText"/>
      </w:pPr>
      <w:r>
        <w:rPr>
          <w:rStyle w:val="CommentReference"/>
        </w:rPr>
        <w:annotationRef/>
      </w:r>
      <w:r>
        <w:t>Is this too obvious?</w:t>
      </w:r>
    </w:p>
  </w:comment>
  <w:comment w:id="231" w:author="Nathan" w:date="2015-03-09T22:15:00Z" w:initials="N">
    <w:p w14:paraId="25FC6926" w14:textId="70FC7826" w:rsidR="00626A99" w:rsidRDefault="00626A99">
      <w:pPr>
        <w:pStyle w:val="CommentText"/>
      </w:pPr>
      <w:r>
        <w:rPr>
          <w:rStyle w:val="CommentReference"/>
        </w:rPr>
        <w:annotationRef/>
      </w:r>
      <w:r>
        <w:t>We think that zero weight on preference for team prestige will result in the most parity, 100% weight on skill will result in the least, and it will strictly decrease in between.</w:t>
      </w:r>
    </w:p>
  </w:comment>
  <w:comment w:id="230" w:author="LeenKiat Soh" w:date="2015-03-09T22:15:00Z" w:initials="LS">
    <w:p w14:paraId="31F92524" w14:textId="7941F9E9" w:rsidR="00C622C4" w:rsidRDefault="00C622C4">
      <w:pPr>
        <w:pStyle w:val="CommentText"/>
      </w:pPr>
      <w:r>
        <w:rPr>
          <w:rStyle w:val="CommentReference"/>
        </w:rPr>
        <w:annotationRef/>
      </w:r>
      <w:r>
        <w:t xml:space="preserve">Hmmm … also a bit obvious … </w:t>
      </w:r>
    </w:p>
  </w:comment>
  <w:comment w:id="252" w:author="LeenKiat Soh" w:date="2015-03-09T22:15:00Z" w:initials="LS">
    <w:p w14:paraId="05FE8D01" w14:textId="2ED2DC39" w:rsidR="00C622C4" w:rsidRDefault="00C622C4">
      <w:pPr>
        <w:pStyle w:val="CommentText"/>
      </w:pPr>
      <w:r>
        <w:rPr>
          <w:rStyle w:val="CommentReference"/>
        </w:rPr>
        <w:annotationRef/>
      </w:r>
      <w:r>
        <w:t xml:space="preserve">Hmm … not complex enough.  See my comment above on your hypothesis.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2C4C6" w14:textId="77777777" w:rsidR="004466AE" w:rsidRDefault="004466AE">
      <w:pPr>
        <w:spacing w:line="240" w:lineRule="auto"/>
      </w:pPr>
      <w:r>
        <w:separator/>
      </w:r>
    </w:p>
  </w:endnote>
  <w:endnote w:type="continuationSeparator" w:id="0">
    <w:p w14:paraId="4097C313" w14:textId="77777777" w:rsidR="004466AE" w:rsidRDefault="0044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0903C" w14:textId="77777777" w:rsidR="004466AE" w:rsidRDefault="004466AE">
      <w:pPr>
        <w:spacing w:line="240" w:lineRule="auto"/>
      </w:pPr>
      <w:r>
        <w:separator/>
      </w:r>
    </w:p>
  </w:footnote>
  <w:footnote w:type="continuationSeparator" w:id="0">
    <w:p w14:paraId="4B40CE78" w14:textId="77777777" w:rsidR="004466AE" w:rsidRDefault="004466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BA67D" w14:textId="77777777" w:rsidR="00C622C4" w:rsidRDefault="00C622C4">
    <w:pPr>
      <w:pStyle w:val="Normal1"/>
    </w:pPr>
  </w:p>
  <w:p w14:paraId="6EEEDA7B" w14:textId="1399D491" w:rsidR="00C622C4" w:rsidRDefault="00C622C4">
    <w:pPr>
      <w:pStyle w:val="Normal1"/>
    </w:pPr>
    <w:r>
      <w:rPr>
        <w:b/>
      </w:rPr>
      <w:t>Project Proposal</w:t>
    </w:r>
    <w:r>
      <w:tab/>
    </w:r>
    <w:r>
      <w:tab/>
    </w:r>
    <w:r>
      <w:tab/>
    </w:r>
    <w:r>
      <w:tab/>
    </w:r>
    <w:r>
      <w:tab/>
    </w:r>
    <w:r>
      <w:tab/>
    </w:r>
    <w:r>
      <w:tab/>
    </w:r>
    <w:r>
      <w:tab/>
      <w:t xml:space="preserve">  Multi-Agent Systems</w:t>
    </w:r>
  </w:p>
  <w:p w14:paraId="5C408F0D" w14:textId="0F7C6AF6" w:rsidR="00C622C4" w:rsidRDefault="00C622C4">
    <w:pPr>
      <w:pStyle w:val="Normal1"/>
    </w:pPr>
    <w:r>
      <w:t xml:space="preserve">Team: </w:t>
    </w:r>
    <w:proofErr w:type="spellStart"/>
    <w:r>
      <w:t>Kiatten</w:t>
    </w:r>
    <w:proofErr w:type="spellEnd"/>
    <w:r>
      <w:t xml:space="preserve"> </w:t>
    </w:r>
    <w:proofErr w:type="spellStart"/>
    <w:r>
      <w:t>Mittons</w:t>
    </w:r>
    <w:proofErr w:type="spellEnd"/>
    <w:r>
      <w:tab/>
    </w:r>
    <w:r>
      <w:tab/>
    </w:r>
    <w:r>
      <w:tab/>
    </w:r>
    <w:r>
      <w:tab/>
    </w:r>
    <w:r>
      <w:tab/>
    </w:r>
    <w:r>
      <w:tab/>
    </w:r>
    <w:r>
      <w:tab/>
    </w:r>
    <w:r>
      <w:tab/>
    </w:r>
    <w:r>
      <w:tab/>
      <w:t xml:space="preserve">         3/2/2015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583A"/>
    <w:multiLevelType w:val="multilevel"/>
    <w:tmpl w:val="BEBE1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E5B46FA"/>
    <w:multiLevelType w:val="multilevel"/>
    <w:tmpl w:val="4F24A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73E56DC"/>
    <w:multiLevelType w:val="multilevel"/>
    <w:tmpl w:val="EEE8F4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6C54"/>
    <w:rsid w:val="00001FA5"/>
    <w:rsid w:val="000A006A"/>
    <w:rsid w:val="000F31EB"/>
    <w:rsid w:val="001064F5"/>
    <w:rsid w:val="00160E9E"/>
    <w:rsid w:val="00174A70"/>
    <w:rsid w:val="00180AC4"/>
    <w:rsid w:val="00224CD9"/>
    <w:rsid w:val="002845A1"/>
    <w:rsid w:val="003011B0"/>
    <w:rsid w:val="00302612"/>
    <w:rsid w:val="003A583D"/>
    <w:rsid w:val="004466AE"/>
    <w:rsid w:val="00505AE9"/>
    <w:rsid w:val="005603F8"/>
    <w:rsid w:val="0057269A"/>
    <w:rsid w:val="00604F39"/>
    <w:rsid w:val="00626A99"/>
    <w:rsid w:val="00684A16"/>
    <w:rsid w:val="006C446F"/>
    <w:rsid w:val="0076330A"/>
    <w:rsid w:val="007771C1"/>
    <w:rsid w:val="008D4729"/>
    <w:rsid w:val="009070C9"/>
    <w:rsid w:val="00916C54"/>
    <w:rsid w:val="00990301"/>
    <w:rsid w:val="009A09A6"/>
    <w:rsid w:val="009C263D"/>
    <w:rsid w:val="00A5355B"/>
    <w:rsid w:val="00A548FA"/>
    <w:rsid w:val="00A91D44"/>
    <w:rsid w:val="00AC375E"/>
    <w:rsid w:val="00AE096A"/>
    <w:rsid w:val="00C622C4"/>
    <w:rsid w:val="00D371F9"/>
    <w:rsid w:val="00D37DA6"/>
    <w:rsid w:val="00DD2694"/>
    <w:rsid w:val="00FA3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7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76330A"/>
    <w:rPr>
      <w:color w:val="808080"/>
    </w:rPr>
  </w:style>
  <w:style w:type="paragraph" w:styleId="BalloonText">
    <w:name w:val="Balloon Text"/>
    <w:basedOn w:val="Normal"/>
    <w:link w:val="BalloonTextChar"/>
    <w:uiPriority w:val="99"/>
    <w:semiHidden/>
    <w:unhideWhenUsed/>
    <w:rsid w:val="0076330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30A"/>
    <w:rPr>
      <w:rFonts w:ascii="Lucida Grande" w:hAnsi="Lucida Grande"/>
      <w:sz w:val="18"/>
      <w:szCs w:val="18"/>
    </w:rPr>
  </w:style>
  <w:style w:type="paragraph" w:styleId="Header">
    <w:name w:val="header"/>
    <w:basedOn w:val="Normal"/>
    <w:link w:val="HeaderChar"/>
    <w:uiPriority w:val="99"/>
    <w:unhideWhenUsed/>
    <w:rsid w:val="003011B0"/>
    <w:pPr>
      <w:tabs>
        <w:tab w:val="center" w:pos="4320"/>
        <w:tab w:val="right" w:pos="8640"/>
      </w:tabs>
      <w:spacing w:line="240" w:lineRule="auto"/>
    </w:pPr>
  </w:style>
  <w:style w:type="character" w:customStyle="1" w:styleId="HeaderChar">
    <w:name w:val="Header Char"/>
    <w:basedOn w:val="DefaultParagraphFont"/>
    <w:link w:val="Header"/>
    <w:uiPriority w:val="99"/>
    <w:rsid w:val="003011B0"/>
  </w:style>
  <w:style w:type="paragraph" w:styleId="Footer">
    <w:name w:val="footer"/>
    <w:basedOn w:val="Normal"/>
    <w:link w:val="FooterChar"/>
    <w:uiPriority w:val="99"/>
    <w:unhideWhenUsed/>
    <w:rsid w:val="003011B0"/>
    <w:pPr>
      <w:tabs>
        <w:tab w:val="center" w:pos="4320"/>
        <w:tab w:val="right" w:pos="8640"/>
      </w:tabs>
      <w:spacing w:line="240" w:lineRule="auto"/>
    </w:pPr>
  </w:style>
  <w:style w:type="character" w:customStyle="1" w:styleId="FooterChar">
    <w:name w:val="Footer Char"/>
    <w:basedOn w:val="DefaultParagraphFont"/>
    <w:link w:val="Footer"/>
    <w:uiPriority w:val="99"/>
    <w:rsid w:val="003011B0"/>
  </w:style>
  <w:style w:type="character" w:styleId="CommentReference">
    <w:name w:val="annotation reference"/>
    <w:basedOn w:val="DefaultParagraphFont"/>
    <w:uiPriority w:val="99"/>
    <w:semiHidden/>
    <w:unhideWhenUsed/>
    <w:rsid w:val="009070C9"/>
    <w:rPr>
      <w:sz w:val="18"/>
      <w:szCs w:val="18"/>
    </w:rPr>
  </w:style>
  <w:style w:type="paragraph" w:styleId="CommentText">
    <w:name w:val="annotation text"/>
    <w:basedOn w:val="Normal"/>
    <w:link w:val="CommentTextChar"/>
    <w:uiPriority w:val="99"/>
    <w:semiHidden/>
    <w:unhideWhenUsed/>
    <w:rsid w:val="009070C9"/>
    <w:pPr>
      <w:spacing w:line="240" w:lineRule="auto"/>
    </w:pPr>
    <w:rPr>
      <w:sz w:val="24"/>
    </w:rPr>
  </w:style>
  <w:style w:type="character" w:customStyle="1" w:styleId="CommentTextChar">
    <w:name w:val="Comment Text Char"/>
    <w:basedOn w:val="DefaultParagraphFont"/>
    <w:link w:val="CommentText"/>
    <w:uiPriority w:val="99"/>
    <w:semiHidden/>
    <w:rsid w:val="009070C9"/>
    <w:rPr>
      <w:sz w:val="24"/>
      <w:szCs w:val="24"/>
    </w:rPr>
  </w:style>
  <w:style w:type="paragraph" w:styleId="CommentSubject">
    <w:name w:val="annotation subject"/>
    <w:basedOn w:val="CommentText"/>
    <w:next w:val="CommentText"/>
    <w:link w:val="CommentSubjectChar"/>
    <w:uiPriority w:val="99"/>
    <w:semiHidden/>
    <w:unhideWhenUsed/>
    <w:rsid w:val="009070C9"/>
    <w:rPr>
      <w:b/>
      <w:bCs/>
      <w:sz w:val="20"/>
      <w:szCs w:val="20"/>
    </w:rPr>
  </w:style>
  <w:style w:type="character" w:customStyle="1" w:styleId="CommentSubjectChar">
    <w:name w:val="Comment Subject Char"/>
    <w:basedOn w:val="CommentTextChar"/>
    <w:link w:val="CommentSubject"/>
    <w:uiPriority w:val="99"/>
    <w:semiHidden/>
    <w:rsid w:val="009070C9"/>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LeenKiat Soh</dc:creator>
  <cp:lastModifiedBy>Nathan</cp:lastModifiedBy>
  <cp:revision>2</cp:revision>
  <dcterms:created xsi:type="dcterms:W3CDTF">2015-03-10T03:15:00Z</dcterms:created>
  <dcterms:modified xsi:type="dcterms:W3CDTF">2015-03-10T03:15:00Z</dcterms:modified>
</cp:coreProperties>
</file>